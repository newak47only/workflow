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322AF" w:rsidRDefault="008935AD">
      <w:pPr>
        <w:autoSpaceDE w:val="0"/>
        <w:autoSpaceDN w:val="0"/>
        <w:spacing w:line="300" w:lineRule="auto"/>
        <w:ind w:firstLineChars="1800" w:firstLine="5060"/>
        <w:textAlignment w:val="bottom"/>
        <w:rPr>
          <w:rFonts w:ascii="仿宋" w:eastAsia="仿宋" w:hAnsi="仿宋"/>
          <w:b/>
          <w:bCs/>
          <w:sz w:val="28"/>
          <w:szCs w:val="28"/>
        </w:rPr>
      </w:pPr>
      <w:r>
        <w:rPr>
          <w:rFonts w:ascii="仿宋" w:eastAsia="仿宋" w:hAnsi="仿宋" w:cs="仿宋" w:hint="eastAsia"/>
          <w:b/>
          <w:bCs/>
          <w:sz w:val="28"/>
          <w:szCs w:val="28"/>
        </w:rPr>
        <w:t>合同编号：NBSWJ-2019-065</w:t>
      </w:r>
    </w:p>
    <w:p w:rsidR="00F322AF" w:rsidRDefault="00F322AF">
      <w:pPr>
        <w:jc w:val="center"/>
        <w:rPr>
          <w:rFonts w:ascii="华文中宋" w:eastAsia="华文中宋" w:hAnsi="华文中宋" w:cs="华文中宋"/>
          <w:b/>
          <w:bCs/>
          <w:sz w:val="36"/>
          <w:szCs w:val="36"/>
        </w:rPr>
      </w:pPr>
    </w:p>
    <w:p w:rsidR="00F322AF" w:rsidRDefault="008935AD">
      <w:pPr>
        <w:jc w:val="center"/>
        <w:rPr>
          <w:rFonts w:ascii="华文中宋" w:eastAsia="华文中宋" w:hAnsi="华文中宋"/>
          <w:b/>
          <w:bCs/>
          <w:sz w:val="36"/>
          <w:szCs w:val="36"/>
        </w:rPr>
      </w:pPr>
      <w:r>
        <w:rPr>
          <w:rFonts w:ascii="华文中宋" w:eastAsia="华文中宋" w:hAnsi="华文中宋" w:cs="华文中宋" w:hint="eastAsia"/>
          <w:b/>
          <w:bCs/>
          <w:sz w:val="36"/>
          <w:szCs w:val="36"/>
        </w:rPr>
        <w:t>培训合同</w:t>
      </w:r>
    </w:p>
    <w:p w:rsidR="00F322AF" w:rsidRDefault="00F322AF">
      <w:pPr>
        <w:numPr>
          <w:ins w:id="0" w:author="MC SYSTEM" w:date="2018-09-20T10:09:00Z"/>
        </w:numPr>
        <w:autoSpaceDE w:val="0"/>
        <w:autoSpaceDN w:val="0"/>
        <w:spacing w:line="300" w:lineRule="auto"/>
        <w:textAlignment w:val="bottom"/>
        <w:rPr>
          <w:ins w:id="1" w:author="MC SYSTEM" w:date="2018-09-20T10:09:00Z"/>
          <w:b/>
          <w:bCs/>
          <w:color w:val="FF0000"/>
          <w:sz w:val="18"/>
          <w:szCs w:val="18"/>
        </w:rPr>
      </w:pPr>
    </w:p>
    <w:p w:rsidR="00F322AF" w:rsidRDefault="008935AD">
      <w:pPr>
        <w:autoSpaceDE w:val="0"/>
        <w:autoSpaceDN w:val="0"/>
        <w:spacing w:line="300" w:lineRule="auto"/>
        <w:textAlignment w:val="bottom"/>
        <w:rPr>
          <w:rFonts w:ascii="仿宋" w:eastAsia="仿宋" w:hAnsi="仿宋"/>
          <w:sz w:val="28"/>
          <w:szCs w:val="28"/>
        </w:rPr>
      </w:pPr>
      <w:r>
        <w:rPr>
          <w:rFonts w:ascii="仿宋" w:eastAsia="仿宋" w:hAnsi="仿宋" w:cs="仿宋" w:hint="eastAsia"/>
          <w:b/>
          <w:bCs/>
          <w:sz w:val="28"/>
          <w:szCs w:val="28"/>
        </w:rPr>
        <w:t>甲方（委托方）：宁波市商务局</w:t>
      </w:r>
    </w:p>
    <w:p w:rsidR="00F322AF" w:rsidRDefault="008935AD">
      <w:pPr>
        <w:autoSpaceDE w:val="0"/>
        <w:autoSpaceDN w:val="0"/>
        <w:spacing w:line="300" w:lineRule="auto"/>
        <w:textAlignment w:val="bottom"/>
        <w:rPr>
          <w:rFonts w:ascii="仿宋" w:eastAsia="仿宋" w:hAnsi="仿宋"/>
          <w:b/>
          <w:bCs/>
          <w:sz w:val="28"/>
          <w:szCs w:val="28"/>
        </w:rPr>
      </w:pPr>
      <w:r>
        <w:rPr>
          <w:rFonts w:ascii="仿宋" w:eastAsia="仿宋" w:hAnsi="仿宋" w:cs="仿宋" w:hint="eastAsia"/>
          <w:b/>
          <w:bCs/>
          <w:sz w:val="28"/>
          <w:szCs w:val="28"/>
        </w:rPr>
        <w:t>联系人：陈晓峰</w:t>
      </w:r>
      <w:r>
        <w:rPr>
          <w:rFonts w:ascii="仿宋" w:eastAsia="仿宋" w:hAnsi="仿宋" w:cs="仿宋"/>
          <w:b/>
          <w:bCs/>
          <w:sz w:val="28"/>
          <w:szCs w:val="28"/>
        </w:rPr>
        <w:t xml:space="preserve"> </w:t>
      </w:r>
      <w:r>
        <w:rPr>
          <w:rFonts w:ascii="仿宋" w:eastAsia="仿宋" w:hAnsi="仿宋" w:cs="仿宋" w:hint="eastAsia"/>
          <w:b/>
          <w:bCs/>
          <w:sz w:val="28"/>
          <w:szCs w:val="28"/>
        </w:rPr>
        <w:t>，电话：</w:t>
      </w:r>
      <w:r>
        <w:rPr>
          <w:rFonts w:ascii="仿宋" w:eastAsia="仿宋" w:hAnsi="仿宋" w:cs="仿宋"/>
          <w:b/>
          <w:bCs/>
          <w:sz w:val="28"/>
          <w:szCs w:val="28"/>
        </w:rPr>
        <w:t xml:space="preserve">87249710 </w:t>
      </w:r>
      <w:r>
        <w:rPr>
          <w:rFonts w:ascii="仿宋" w:eastAsia="仿宋" w:hAnsi="仿宋" w:cs="仿宋" w:hint="eastAsia"/>
          <w:b/>
          <w:bCs/>
          <w:sz w:val="28"/>
          <w:szCs w:val="28"/>
        </w:rPr>
        <w:t>。</w:t>
      </w:r>
    </w:p>
    <w:p w:rsidR="00F322AF" w:rsidRDefault="008935AD">
      <w:pPr>
        <w:autoSpaceDE w:val="0"/>
        <w:autoSpaceDN w:val="0"/>
        <w:spacing w:line="300" w:lineRule="auto"/>
        <w:textAlignment w:val="bottom"/>
        <w:rPr>
          <w:rFonts w:ascii="仿宋" w:eastAsia="仿宋" w:hAnsi="仿宋"/>
          <w:b/>
          <w:bCs/>
          <w:sz w:val="28"/>
          <w:szCs w:val="28"/>
        </w:rPr>
      </w:pPr>
      <w:r>
        <w:rPr>
          <w:rFonts w:ascii="仿宋" w:eastAsia="仿宋" w:hAnsi="仿宋" w:cs="仿宋" w:hint="eastAsia"/>
          <w:b/>
          <w:bCs/>
          <w:sz w:val="28"/>
          <w:szCs w:val="28"/>
        </w:rPr>
        <w:t>住址：宁波市海曙区灵桥路</w:t>
      </w:r>
      <w:r>
        <w:rPr>
          <w:rFonts w:ascii="仿宋" w:eastAsia="仿宋" w:hAnsi="仿宋" w:cs="仿宋"/>
          <w:b/>
          <w:bCs/>
          <w:sz w:val="28"/>
          <w:szCs w:val="28"/>
        </w:rPr>
        <w:t>190</w:t>
      </w:r>
      <w:r>
        <w:rPr>
          <w:rFonts w:ascii="仿宋" w:eastAsia="仿宋" w:hAnsi="仿宋" w:cs="仿宋" w:hint="eastAsia"/>
          <w:b/>
          <w:bCs/>
          <w:sz w:val="28"/>
          <w:szCs w:val="28"/>
        </w:rPr>
        <w:t>号。</w:t>
      </w:r>
    </w:p>
    <w:p w:rsidR="00F322AF" w:rsidRDefault="008935AD">
      <w:pPr>
        <w:autoSpaceDE w:val="0"/>
        <w:autoSpaceDN w:val="0"/>
        <w:spacing w:line="300" w:lineRule="auto"/>
        <w:textAlignment w:val="bottom"/>
        <w:rPr>
          <w:rFonts w:ascii="仿宋" w:eastAsia="仿宋" w:hAnsi="仿宋"/>
          <w:b/>
          <w:bCs/>
          <w:sz w:val="28"/>
          <w:szCs w:val="28"/>
        </w:rPr>
      </w:pPr>
      <w:r>
        <w:rPr>
          <w:rFonts w:ascii="仿宋" w:eastAsia="仿宋" w:hAnsi="仿宋" w:cs="仿宋" w:hint="eastAsia"/>
          <w:b/>
          <w:bCs/>
          <w:sz w:val="28"/>
          <w:szCs w:val="28"/>
        </w:rPr>
        <w:t>乙方（受托方）：宁波市电子商务研究院</w:t>
      </w:r>
    </w:p>
    <w:p w:rsidR="00F322AF" w:rsidRDefault="008935AD">
      <w:pPr>
        <w:autoSpaceDE w:val="0"/>
        <w:autoSpaceDN w:val="0"/>
        <w:spacing w:line="300" w:lineRule="auto"/>
        <w:textAlignment w:val="bottom"/>
        <w:rPr>
          <w:rFonts w:ascii="仿宋" w:eastAsia="仿宋" w:hAnsi="仿宋"/>
          <w:b/>
          <w:bCs/>
          <w:sz w:val="28"/>
          <w:szCs w:val="28"/>
        </w:rPr>
      </w:pPr>
      <w:r>
        <w:rPr>
          <w:rFonts w:ascii="仿宋" w:eastAsia="仿宋" w:hAnsi="仿宋" w:cs="仿宋" w:hint="eastAsia"/>
          <w:b/>
          <w:bCs/>
          <w:sz w:val="28"/>
          <w:szCs w:val="28"/>
        </w:rPr>
        <w:t>联系人：朱徐雄</w:t>
      </w:r>
      <w:r>
        <w:rPr>
          <w:rFonts w:ascii="仿宋" w:eastAsia="仿宋" w:hAnsi="仿宋" w:cs="仿宋"/>
          <w:b/>
          <w:bCs/>
          <w:sz w:val="28"/>
          <w:szCs w:val="28"/>
        </w:rPr>
        <w:t xml:space="preserve"> </w:t>
      </w:r>
      <w:r>
        <w:rPr>
          <w:rFonts w:ascii="仿宋" w:eastAsia="仿宋" w:hAnsi="仿宋" w:cs="仿宋" w:hint="eastAsia"/>
          <w:b/>
          <w:bCs/>
          <w:sz w:val="28"/>
          <w:szCs w:val="28"/>
        </w:rPr>
        <w:t>，电话：</w:t>
      </w:r>
      <w:r>
        <w:rPr>
          <w:rFonts w:ascii="仿宋" w:eastAsia="仿宋" w:hAnsi="仿宋" w:cs="仿宋"/>
          <w:b/>
          <w:bCs/>
          <w:sz w:val="28"/>
          <w:szCs w:val="28"/>
        </w:rPr>
        <w:t xml:space="preserve">15067431462 </w:t>
      </w:r>
      <w:r>
        <w:rPr>
          <w:rFonts w:ascii="仿宋" w:eastAsia="仿宋" w:hAnsi="仿宋" w:cs="仿宋" w:hint="eastAsia"/>
          <w:b/>
          <w:bCs/>
          <w:sz w:val="28"/>
          <w:szCs w:val="28"/>
        </w:rPr>
        <w:t>。</w:t>
      </w:r>
    </w:p>
    <w:p w:rsidR="00F322AF" w:rsidRDefault="008935AD">
      <w:pPr>
        <w:autoSpaceDE w:val="0"/>
        <w:autoSpaceDN w:val="0"/>
        <w:spacing w:line="300" w:lineRule="auto"/>
        <w:textAlignment w:val="bottom"/>
        <w:rPr>
          <w:rFonts w:ascii="仿宋" w:eastAsia="仿宋" w:hAnsi="仿宋"/>
          <w:b/>
          <w:bCs/>
          <w:sz w:val="28"/>
          <w:szCs w:val="28"/>
        </w:rPr>
      </w:pPr>
      <w:r>
        <w:rPr>
          <w:rFonts w:ascii="仿宋" w:eastAsia="仿宋" w:hAnsi="仿宋" w:cs="仿宋" w:hint="eastAsia"/>
          <w:b/>
          <w:bCs/>
          <w:sz w:val="28"/>
          <w:szCs w:val="28"/>
        </w:rPr>
        <w:t>住址：宁波市鄞州区学府路</w:t>
      </w:r>
      <w:r>
        <w:rPr>
          <w:rFonts w:ascii="仿宋" w:eastAsia="仿宋" w:hAnsi="仿宋" w:cs="仿宋"/>
          <w:b/>
          <w:bCs/>
          <w:sz w:val="28"/>
          <w:szCs w:val="28"/>
        </w:rPr>
        <w:t>1</w:t>
      </w:r>
      <w:r>
        <w:rPr>
          <w:rFonts w:ascii="仿宋" w:eastAsia="仿宋" w:hAnsi="仿宋" w:cs="仿宋" w:hint="eastAsia"/>
          <w:b/>
          <w:bCs/>
          <w:sz w:val="28"/>
          <w:szCs w:val="28"/>
        </w:rPr>
        <w:t>号。</w:t>
      </w:r>
    </w:p>
    <w:p w:rsidR="00F322AF" w:rsidRDefault="008935AD">
      <w:pPr>
        <w:autoSpaceDE w:val="0"/>
        <w:autoSpaceDN w:val="0"/>
        <w:spacing w:line="300" w:lineRule="auto"/>
        <w:ind w:firstLineChars="200" w:firstLine="560"/>
        <w:textAlignment w:val="bottom"/>
        <w:rPr>
          <w:rFonts w:ascii="仿宋" w:eastAsia="仿宋" w:hAnsi="仿宋"/>
          <w:sz w:val="28"/>
          <w:szCs w:val="28"/>
        </w:rPr>
      </w:pPr>
      <w:r>
        <w:rPr>
          <w:rFonts w:ascii="仿宋" w:eastAsia="仿宋" w:hAnsi="仿宋" w:cs="仿宋" w:hint="eastAsia"/>
          <w:sz w:val="28"/>
          <w:szCs w:val="28"/>
        </w:rPr>
        <w:t>现甲方委托乙方开展宁波市</w:t>
      </w:r>
      <w:r>
        <w:rPr>
          <w:rFonts w:ascii="仿宋" w:eastAsia="仿宋" w:hAnsi="仿宋" w:cs="仿宋"/>
          <w:sz w:val="28"/>
          <w:szCs w:val="28"/>
        </w:rPr>
        <w:t>特色农产品电商品牌培育</w:t>
      </w:r>
      <w:r>
        <w:rPr>
          <w:rFonts w:ascii="仿宋" w:eastAsia="仿宋" w:hAnsi="仿宋" w:cs="仿宋" w:hint="eastAsia"/>
          <w:sz w:val="28"/>
          <w:szCs w:val="28"/>
        </w:rPr>
        <w:t>培训班培训，双方遵循平等自愿、协商一致和诚实信用的原则，达成事宜如下：</w:t>
      </w:r>
    </w:p>
    <w:p w:rsidR="00F322AF" w:rsidRDefault="008935AD">
      <w:pPr>
        <w:numPr>
          <w:ilvl w:val="0"/>
          <w:numId w:val="1"/>
        </w:numPr>
        <w:tabs>
          <w:tab w:val="clear" w:pos="360"/>
          <w:tab w:val="left" w:pos="640"/>
        </w:tabs>
        <w:autoSpaceDE w:val="0"/>
        <w:autoSpaceDN w:val="0"/>
        <w:spacing w:line="300" w:lineRule="auto"/>
        <w:textAlignment w:val="bottom"/>
        <w:rPr>
          <w:rFonts w:ascii="黑体" w:eastAsia="黑体" w:hAnsi="黑体"/>
          <w:b/>
          <w:bCs/>
          <w:sz w:val="28"/>
          <w:szCs w:val="28"/>
        </w:rPr>
      </w:pPr>
      <w:r>
        <w:rPr>
          <w:rFonts w:ascii="黑体" w:eastAsia="黑体" w:hAnsi="黑体" w:cs="黑体" w:hint="eastAsia"/>
          <w:b/>
          <w:bCs/>
          <w:sz w:val="28"/>
          <w:szCs w:val="28"/>
        </w:rPr>
        <w:t>培训内容及时间</w:t>
      </w:r>
    </w:p>
    <w:p w:rsidR="00F322AF" w:rsidRDefault="008935AD">
      <w:pPr>
        <w:tabs>
          <w:tab w:val="left" w:pos="640"/>
        </w:tabs>
        <w:autoSpaceDE w:val="0"/>
        <w:autoSpaceDN w:val="0"/>
        <w:spacing w:line="300" w:lineRule="auto"/>
        <w:ind w:firstLineChars="200" w:firstLine="560"/>
        <w:textAlignment w:val="bottom"/>
        <w:rPr>
          <w:rFonts w:ascii="仿宋" w:eastAsia="仿宋" w:hAnsi="仿宋"/>
          <w:sz w:val="28"/>
          <w:szCs w:val="28"/>
        </w:rPr>
      </w:pPr>
      <w:r>
        <w:rPr>
          <w:rFonts w:ascii="仿宋" w:eastAsia="仿宋" w:hAnsi="仿宋" w:cs="仿宋"/>
          <w:sz w:val="28"/>
          <w:szCs w:val="28"/>
        </w:rPr>
        <w:t>1.</w:t>
      </w:r>
      <w:r>
        <w:rPr>
          <w:rFonts w:ascii="仿宋" w:eastAsia="仿宋" w:hAnsi="仿宋" w:cs="仿宋" w:hint="eastAsia"/>
          <w:sz w:val="28"/>
          <w:szCs w:val="28"/>
        </w:rPr>
        <w:t>培训主题：宁波</w:t>
      </w:r>
      <w:r>
        <w:rPr>
          <w:rFonts w:ascii="仿宋" w:eastAsia="仿宋" w:hAnsi="仿宋" w:cs="仿宋"/>
          <w:sz w:val="28"/>
          <w:szCs w:val="28"/>
        </w:rPr>
        <w:t>市特色农产品电商品牌培育培训班</w:t>
      </w:r>
      <w:r>
        <w:rPr>
          <w:rFonts w:ascii="仿宋" w:eastAsia="仿宋" w:hAnsi="仿宋" w:cs="仿宋" w:hint="eastAsia"/>
          <w:sz w:val="28"/>
          <w:szCs w:val="28"/>
        </w:rPr>
        <w:t>。</w:t>
      </w:r>
    </w:p>
    <w:p w:rsidR="00F322AF" w:rsidRDefault="008935AD">
      <w:pPr>
        <w:tabs>
          <w:tab w:val="left" w:pos="640"/>
        </w:tabs>
        <w:autoSpaceDE w:val="0"/>
        <w:autoSpaceDN w:val="0"/>
        <w:spacing w:line="300" w:lineRule="auto"/>
        <w:ind w:firstLineChars="200" w:firstLine="560"/>
        <w:textAlignment w:val="bottom"/>
        <w:rPr>
          <w:rFonts w:ascii="仿宋" w:eastAsia="仿宋" w:hAnsi="仿宋"/>
          <w:sz w:val="28"/>
          <w:szCs w:val="28"/>
        </w:rPr>
      </w:pPr>
      <w:r>
        <w:rPr>
          <w:rFonts w:ascii="仿宋" w:eastAsia="仿宋" w:hAnsi="仿宋" w:cs="仿宋"/>
          <w:sz w:val="28"/>
          <w:szCs w:val="28"/>
        </w:rPr>
        <w:t>2.</w:t>
      </w:r>
      <w:r>
        <w:rPr>
          <w:rFonts w:ascii="仿宋" w:eastAsia="仿宋" w:hAnsi="仿宋" w:cs="仿宋" w:hint="eastAsia"/>
          <w:sz w:val="28"/>
          <w:szCs w:val="28"/>
        </w:rPr>
        <w:t>培训对象：淘宝</w:t>
      </w:r>
      <w:r>
        <w:rPr>
          <w:rFonts w:ascii="仿宋" w:eastAsia="仿宋" w:hAnsi="仿宋" w:cs="仿宋"/>
          <w:sz w:val="28"/>
          <w:szCs w:val="28"/>
        </w:rPr>
        <w:t>宁波特色馆入驻企业、农产品网上销售商。</w:t>
      </w:r>
    </w:p>
    <w:p w:rsidR="00F322AF" w:rsidRDefault="008935AD">
      <w:pPr>
        <w:tabs>
          <w:tab w:val="left" w:pos="640"/>
        </w:tabs>
        <w:autoSpaceDE w:val="0"/>
        <w:autoSpaceDN w:val="0"/>
        <w:spacing w:line="300" w:lineRule="auto"/>
        <w:ind w:firstLineChars="200" w:firstLine="560"/>
        <w:textAlignment w:val="bottom"/>
        <w:rPr>
          <w:rFonts w:ascii="仿宋" w:eastAsia="仿宋" w:hAnsi="仿宋"/>
          <w:sz w:val="28"/>
          <w:szCs w:val="28"/>
        </w:rPr>
      </w:pPr>
      <w:r>
        <w:rPr>
          <w:rFonts w:ascii="仿宋" w:eastAsia="仿宋" w:hAnsi="仿宋" w:cs="仿宋"/>
          <w:sz w:val="28"/>
          <w:szCs w:val="28"/>
        </w:rPr>
        <w:t>3.</w:t>
      </w:r>
      <w:r>
        <w:rPr>
          <w:rFonts w:ascii="仿宋" w:eastAsia="仿宋" w:hAnsi="仿宋" w:cs="仿宋" w:hint="eastAsia"/>
          <w:sz w:val="28"/>
          <w:szCs w:val="28"/>
        </w:rPr>
        <w:t>培训人数：</w:t>
      </w:r>
      <w:r>
        <w:rPr>
          <w:rFonts w:ascii="仿宋" w:eastAsia="仿宋" w:hAnsi="仿宋" w:cs="仿宋"/>
          <w:sz w:val="28"/>
          <w:szCs w:val="28"/>
        </w:rPr>
        <w:t>160</w:t>
      </w:r>
      <w:r>
        <w:rPr>
          <w:rFonts w:ascii="仿宋" w:eastAsia="仿宋" w:hAnsi="仿宋" w:cs="仿宋" w:hint="eastAsia"/>
          <w:sz w:val="28"/>
          <w:szCs w:val="28"/>
        </w:rPr>
        <w:t>人</w:t>
      </w:r>
      <w:r>
        <w:rPr>
          <w:rFonts w:ascii="仿宋" w:eastAsia="仿宋" w:hAnsi="仿宋" w:cs="仿宋"/>
          <w:sz w:val="28"/>
          <w:szCs w:val="28"/>
        </w:rPr>
        <w:t>。</w:t>
      </w:r>
    </w:p>
    <w:p w:rsidR="00F322AF" w:rsidRDefault="008935AD">
      <w:pPr>
        <w:tabs>
          <w:tab w:val="left" w:pos="360"/>
          <w:tab w:val="left" w:pos="640"/>
        </w:tabs>
        <w:autoSpaceDE w:val="0"/>
        <w:autoSpaceDN w:val="0"/>
        <w:spacing w:line="300" w:lineRule="auto"/>
        <w:ind w:firstLineChars="200" w:firstLine="560"/>
        <w:textAlignment w:val="bottom"/>
        <w:rPr>
          <w:ins w:id="2" w:author="Unknown" w:date="2018-09-19T15:37:00Z"/>
          <w:rFonts w:ascii="仿宋" w:eastAsia="仿宋" w:hAnsi="仿宋"/>
          <w:sz w:val="28"/>
          <w:szCs w:val="28"/>
        </w:rPr>
      </w:pPr>
      <w:r>
        <w:rPr>
          <w:rFonts w:ascii="仿宋" w:eastAsia="仿宋" w:hAnsi="仿宋" w:cs="仿宋"/>
          <w:sz w:val="28"/>
          <w:szCs w:val="28"/>
        </w:rPr>
        <w:t>4.</w:t>
      </w:r>
      <w:r>
        <w:rPr>
          <w:rFonts w:ascii="仿宋" w:eastAsia="仿宋" w:hAnsi="仿宋" w:cs="仿宋" w:hint="eastAsia"/>
          <w:sz w:val="28"/>
          <w:szCs w:val="28"/>
        </w:rPr>
        <w:t>培训期限：在</w:t>
      </w:r>
      <w:r>
        <w:rPr>
          <w:rFonts w:ascii="仿宋" w:eastAsia="仿宋" w:hAnsi="仿宋" w:cs="仿宋"/>
          <w:sz w:val="28"/>
          <w:szCs w:val="28"/>
        </w:rPr>
        <w:t>2019</w:t>
      </w:r>
      <w:r>
        <w:rPr>
          <w:rFonts w:ascii="仿宋" w:eastAsia="仿宋" w:hAnsi="仿宋" w:cs="仿宋" w:hint="eastAsia"/>
          <w:sz w:val="28"/>
          <w:szCs w:val="28"/>
        </w:rPr>
        <w:t>年</w:t>
      </w:r>
      <w:r>
        <w:rPr>
          <w:rFonts w:ascii="仿宋" w:eastAsia="仿宋" w:hAnsi="仿宋" w:cs="仿宋"/>
          <w:sz w:val="28"/>
          <w:szCs w:val="28"/>
        </w:rPr>
        <w:t>11</w:t>
      </w:r>
      <w:r>
        <w:rPr>
          <w:rFonts w:ascii="仿宋" w:eastAsia="仿宋" w:hAnsi="仿宋" w:cs="仿宋" w:hint="eastAsia"/>
          <w:sz w:val="28"/>
          <w:szCs w:val="28"/>
        </w:rPr>
        <w:t>月</w:t>
      </w:r>
      <w:r>
        <w:rPr>
          <w:rFonts w:ascii="仿宋" w:eastAsia="仿宋" w:hAnsi="仿宋" w:cs="仿宋"/>
          <w:sz w:val="28"/>
          <w:szCs w:val="28"/>
        </w:rPr>
        <w:t>31</w:t>
      </w:r>
      <w:r>
        <w:rPr>
          <w:rFonts w:ascii="仿宋" w:eastAsia="仿宋" w:hAnsi="仿宋" w:cs="仿宋" w:hint="eastAsia"/>
          <w:sz w:val="28"/>
          <w:szCs w:val="28"/>
        </w:rPr>
        <w:t>日前完成培训任务。</w:t>
      </w:r>
    </w:p>
    <w:p w:rsidR="00F322AF" w:rsidRDefault="008935AD">
      <w:pPr>
        <w:tabs>
          <w:tab w:val="left" w:pos="360"/>
          <w:tab w:val="left" w:pos="640"/>
        </w:tabs>
        <w:autoSpaceDE w:val="0"/>
        <w:autoSpaceDN w:val="0"/>
        <w:spacing w:line="300" w:lineRule="auto"/>
        <w:ind w:firstLineChars="200" w:firstLine="560"/>
        <w:textAlignment w:val="bottom"/>
        <w:rPr>
          <w:rFonts w:ascii="仿宋" w:eastAsia="仿宋" w:hAnsi="仿宋"/>
          <w:sz w:val="28"/>
          <w:szCs w:val="28"/>
        </w:rPr>
      </w:pPr>
      <w:r>
        <w:rPr>
          <w:rFonts w:ascii="仿宋" w:eastAsia="仿宋" w:hAnsi="仿宋" w:cs="仿宋"/>
          <w:sz w:val="28"/>
          <w:szCs w:val="28"/>
        </w:rPr>
        <w:t>5.</w:t>
      </w:r>
      <w:r>
        <w:rPr>
          <w:rFonts w:ascii="仿宋" w:eastAsia="仿宋" w:hAnsi="仿宋" w:cs="仿宋" w:hint="eastAsia"/>
          <w:sz w:val="28"/>
          <w:szCs w:val="28"/>
        </w:rPr>
        <w:t>培训内容</w:t>
      </w:r>
      <w:r>
        <w:rPr>
          <w:rFonts w:ascii="仿宋" w:eastAsia="仿宋" w:hAnsi="仿宋" w:cs="仿宋"/>
          <w:sz w:val="28"/>
          <w:szCs w:val="28"/>
        </w:rPr>
        <w:t>：</w:t>
      </w:r>
      <w:r>
        <w:rPr>
          <w:rFonts w:ascii="仿宋" w:eastAsia="仿宋" w:hAnsi="仿宋" w:cs="仿宋" w:hint="eastAsia"/>
          <w:sz w:val="28"/>
          <w:szCs w:val="28"/>
        </w:rPr>
        <w:t>农村</w:t>
      </w:r>
      <w:r>
        <w:rPr>
          <w:rFonts w:ascii="仿宋" w:eastAsia="仿宋" w:hAnsi="仿宋" w:cs="仿宋"/>
          <w:sz w:val="28"/>
          <w:szCs w:val="28"/>
        </w:rPr>
        <w:t>及农产品电商品牌管理及市场营销。</w:t>
      </w:r>
    </w:p>
    <w:p w:rsidR="00F322AF" w:rsidRDefault="008935AD">
      <w:pPr>
        <w:numPr>
          <w:ilvl w:val="0"/>
          <w:numId w:val="1"/>
        </w:numPr>
        <w:tabs>
          <w:tab w:val="clear" w:pos="360"/>
          <w:tab w:val="left" w:pos="640"/>
        </w:tabs>
        <w:autoSpaceDE w:val="0"/>
        <w:autoSpaceDN w:val="0"/>
        <w:spacing w:line="300" w:lineRule="auto"/>
        <w:textAlignment w:val="bottom"/>
        <w:rPr>
          <w:rFonts w:ascii="黑体" w:eastAsia="黑体" w:hAnsi="黑体"/>
          <w:b/>
          <w:bCs/>
          <w:sz w:val="28"/>
          <w:szCs w:val="28"/>
        </w:rPr>
      </w:pPr>
      <w:r>
        <w:rPr>
          <w:rFonts w:ascii="黑体" w:eastAsia="黑体" w:hAnsi="黑体" w:cs="黑体" w:hint="eastAsia"/>
          <w:b/>
          <w:bCs/>
          <w:sz w:val="28"/>
          <w:szCs w:val="28"/>
        </w:rPr>
        <w:t>委托要求：</w:t>
      </w:r>
    </w:p>
    <w:p w:rsidR="00F322AF" w:rsidRDefault="008935AD">
      <w:pPr>
        <w:autoSpaceDE w:val="0"/>
        <w:autoSpaceDN w:val="0"/>
        <w:spacing w:line="300" w:lineRule="auto"/>
        <w:ind w:firstLineChars="200" w:firstLine="560"/>
        <w:textAlignment w:val="bottom"/>
        <w:rPr>
          <w:rFonts w:ascii="仿宋" w:eastAsia="仿宋" w:hAnsi="仿宋"/>
          <w:sz w:val="28"/>
          <w:szCs w:val="28"/>
        </w:rPr>
      </w:pPr>
      <w:r>
        <w:rPr>
          <w:rFonts w:ascii="仿宋" w:eastAsia="仿宋" w:hAnsi="仿宋" w:cs="仿宋"/>
          <w:sz w:val="28"/>
          <w:szCs w:val="28"/>
        </w:rPr>
        <w:t>1.</w:t>
      </w:r>
      <w:r>
        <w:rPr>
          <w:rFonts w:ascii="仿宋" w:eastAsia="仿宋" w:hAnsi="仿宋" w:cs="仿宋" w:hint="eastAsia"/>
          <w:sz w:val="28"/>
          <w:szCs w:val="28"/>
        </w:rPr>
        <w:t>提前报备。乙方培训开展前需向甲方报备具体方案，包含时间、地点、学员数、聘请的师资等详细内容。</w:t>
      </w:r>
    </w:p>
    <w:p w:rsidR="00F322AF" w:rsidRDefault="008935AD">
      <w:pPr>
        <w:autoSpaceDE w:val="0"/>
        <w:autoSpaceDN w:val="0"/>
        <w:spacing w:line="300" w:lineRule="auto"/>
        <w:ind w:firstLineChars="200" w:firstLine="560"/>
        <w:textAlignment w:val="bottom"/>
        <w:rPr>
          <w:rFonts w:ascii="仿宋" w:eastAsia="仿宋" w:hAnsi="仿宋"/>
          <w:sz w:val="28"/>
          <w:szCs w:val="28"/>
        </w:rPr>
      </w:pPr>
      <w:r>
        <w:rPr>
          <w:rFonts w:ascii="仿宋" w:eastAsia="仿宋" w:hAnsi="仿宋" w:cs="仿宋"/>
          <w:sz w:val="28"/>
          <w:szCs w:val="28"/>
        </w:rPr>
        <w:t>2.</w:t>
      </w:r>
      <w:r>
        <w:rPr>
          <w:rFonts w:ascii="仿宋" w:eastAsia="仿宋" w:hAnsi="仿宋" w:cs="仿宋" w:hint="eastAsia"/>
          <w:sz w:val="28"/>
          <w:szCs w:val="28"/>
        </w:rPr>
        <w:t>培训时间。本期主题培训班，参训学员总课时不少于</w:t>
      </w:r>
      <w:r>
        <w:rPr>
          <w:rFonts w:ascii="仿宋" w:eastAsia="仿宋" w:hAnsi="仿宋" w:cs="仿宋"/>
          <w:sz w:val="28"/>
          <w:szCs w:val="28"/>
        </w:rPr>
        <w:t>24</w:t>
      </w:r>
      <w:r>
        <w:rPr>
          <w:rFonts w:ascii="仿宋" w:eastAsia="仿宋" w:hAnsi="仿宋" w:cs="仿宋" w:hint="eastAsia"/>
          <w:sz w:val="28"/>
          <w:szCs w:val="28"/>
        </w:rPr>
        <w:t>个课时，按</w:t>
      </w:r>
      <w:r>
        <w:rPr>
          <w:rFonts w:ascii="仿宋" w:eastAsia="仿宋" w:hAnsi="仿宋" w:cs="仿宋"/>
          <w:sz w:val="28"/>
          <w:szCs w:val="28"/>
        </w:rPr>
        <w:t>1</w:t>
      </w:r>
      <w:r>
        <w:rPr>
          <w:rFonts w:ascii="仿宋" w:eastAsia="仿宋" w:hAnsi="仿宋" w:cs="仿宋" w:hint="eastAsia"/>
          <w:sz w:val="28"/>
          <w:szCs w:val="28"/>
        </w:rPr>
        <w:t>天</w:t>
      </w:r>
      <w:r>
        <w:rPr>
          <w:rFonts w:ascii="仿宋" w:eastAsia="仿宋" w:hAnsi="仿宋" w:cs="仿宋"/>
          <w:sz w:val="28"/>
          <w:szCs w:val="28"/>
        </w:rPr>
        <w:t>6</w:t>
      </w:r>
      <w:r>
        <w:rPr>
          <w:rFonts w:ascii="仿宋" w:eastAsia="仿宋" w:hAnsi="仿宋" w:cs="仿宋" w:hint="eastAsia"/>
          <w:sz w:val="28"/>
          <w:szCs w:val="28"/>
        </w:rPr>
        <w:t>个课时计算，即不少于</w:t>
      </w:r>
      <w:r>
        <w:rPr>
          <w:rFonts w:ascii="仿宋" w:eastAsia="仿宋" w:hAnsi="仿宋" w:cs="仿宋"/>
          <w:sz w:val="28"/>
          <w:szCs w:val="28"/>
        </w:rPr>
        <w:t>4</w:t>
      </w:r>
      <w:r>
        <w:rPr>
          <w:rFonts w:ascii="仿宋" w:eastAsia="仿宋" w:hAnsi="仿宋" w:cs="仿宋" w:hint="eastAsia"/>
          <w:sz w:val="28"/>
          <w:szCs w:val="28"/>
        </w:rPr>
        <w:t>天。</w:t>
      </w:r>
    </w:p>
    <w:p w:rsidR="00F322AF" w:rsidRDefault="008935AD">
      <w:pPr>
        <w:autoSpaceDE w:val="0"/>
        <w:autoSpaceDN w:val="0"/>
        <w:spacing w:line="300" w:lineRule="auto"/>
        <w:ind w:firstLineChars="200" w:firstLine="560"/>
        <w:textAlignment w:val="bottom"/>
        <w:rPr>
          <w:rFonts w:ascii="仿宋" w:eastAsia="仿宋" w:hAnsi="仿宋"/>
          <w:sz w:val="28"/>
          <w:szCs w:val="28"/>
        </w:rPr>
      </w:pPr>
      <w:r>
        <w:rPr>
          <w:rFonts w:ascii="仿宋" w:eastAsia="仿宋" w:hAnsi="仿宋" w:cs="仿宋"/>
          <w:sz w:val="28"/>
          <w:szCs w:val="28"/>
        </w:rPr>
        <w:lastRenderedPageBreak/>
        <w:t>3.</w:t>
      </w:r>
      <w:r>
        <w:rPr>
          <w:rFonts w:ascii="仿宋" w:eastAsia="仿宋" w:hAnsi="仿宋" w:cs="仿宋" w:hint="eastAsia"/>
          <w:sz w:val="28"/>
          <w:szCs w:val="28"/>
        </w:rPr>
        <w:t>培训场地。需配备多媒体、网络、考勤、监控等设施设备的标准培训教室。</w:t>
      </w:r>
    </w:p>
    <w:p w:rsidR="00F322AF" w:rsidRDefault="008935AD">
      <w:pPr>
        <w:autoSpaceDE w:val="0"/>
        <w:autoSpaceDN w:val="0"/>
        <w:spacing w:line="300" w:lineRule="auto"/>
        <w:ind w:firstLineChars="200" w:firstLine="560"/>
        <w:textAlignment w:val="bottom"/>
        <w:rPr>
          <w:rFonts w:ascii="仿宋" w:eastAsia="仿宋" w:hAnsi="仿宋"/>
          <w:sz w:val="28"/>
          <w:szCs w:val="28"/>
        </w:rPr>
      </w:pPr>
      <w:r>
        <w:rPr>
          <w:rFonts w:ascii="仿宋" w:eastAsia="仿宋" w:hAnsi="仿宋" w:cs="仿宋"/>
          <w:sz w:val="28"/>
          <w:szCs w:val="28"/>
        </w:rPr>
        <w:t>4.</w:t>
      </w:r>
      <w:r>
        <w:rPr>
          <w:rFonts w:ascii="仿宋" w:eastAsia="仿宋" w:hAnsi="仿宋" w:cs="仿宋" w:hint="eastAsia"/>
          <w:sz w:val="28"/>
          <w:szCs w:val="28"/>
        </w:rPr>
        <w:t>课程内容。紧扣培训主题，有相应实操案例分析。</w:t>
      </w:r>
    </w:p>
    <w:p w:rsidR="00F322AF" w:rsidRDefault="008935AD">
      <w:pPr>
        <w:autoSpaceDE w:val="0"/>
        <w:autoSpaceDN w:val="0"/>
        <w:spacing w:line="300" w:lineRule="auto"/>
        <w:ind w:firstLineChars="200" w:firstLine="560"/>
        <w:textAlignment w:val="bottom"/>
        <w:rPr>
          <w:rFonts w:ascii="仿宋" w:eastAsia="仿宋" w:hAnsi="仿宋"/>
          <w:sz w:val="28"/>
          <w:szCs w:val="28"/>
        </w:rPr>
      </w:pPr>
      <w:r>
        <w:rPr>
          <w:rFonts w:ascii="仿宋" w:eastAsia="仿宋" w:hAnsi="仿宋" w:cs="仿宋"/>
          <w:sz w:val="28"/>
          <w:szCs w:val="28"/>
        </w:rPr>
        <w:t>5.</w:t>
      </w:r>
      <w:r>
        <w:rPr>
          <w:rFonts w:ascii="仿宋" w:eastAsia="仿宋" w:hAnsi="仿宋" w:cs="仿宋" w:hint="eastAsia"/>
          <w:sz w:val="28"/>
          <w:szCs w:val="28"/>
        </w:rPr>
        <w:t>师资力量。</w:t>
      </w:r>
      <w:r w:rsidR="00FC48E8">
        <w:rPr>
          <w:rFonts w:ascii="仿宋" w:eastAsia="仿宋" w:hAnsi="仿宋" w:cs="仿宋" w:hint="eastAsia"/>
          <w:sz w:val="28"/>
          <w:szCs w:val="28"/>
        </w:rPr>
        <w:t>本期主题培训班</w:t>
      </w:r>
      <w:bookmarkStart w:id="3" w:name="_GoBack"/>
      <w:bookmarkEnd w:id="3"/>
      <w:r>
        <w:rPr>
          <w:rFonts w:ascii="仿宋" w:eastAsia="仿宋" w:hAnsi="仿宋" w:cs="仿宋" w:hint="eastAsia"/>
          <w:sz w:val="28"/>
          <w:szCs w:val="28"/>
        </w:rPr>
        <w:t>，具有相关专业资质和教学经验的培训老师不少于</w:t>
      </w:r>
      <w:r>
        <w:rPr>
          <w:rFonts w:ascii="仿宋" w:eastAsia="仿宋" w:hAnsi="仿宋" w:cs="仿宋"/>
          <w:sz w:val="28"/>
          <w:szCs w:val="28"/>
        </w:rPr>
        <w:t>4</w:t>
      </w:r>
      <w:r>
        <w:rPr>
          <w:rFonts w:ascii="仿宋" w:eastAsia="仿宋" w:hAnsi="仿宋" w:cs="仿宋" w:hint="eastAsia"/>
          <w:sz w:val="28"/>
          <w:szCs w:val="28"/>
        </w:rPr>
        <w:t>名。</w:t>
      </w:r>
    </w:p>
    <w:p w:rsidR="00F322AF" w:rsidRDefault="008935AD">
      <w:pPr>
        <w:numPr>
          <w:ilvl w:val="0"/>
          <w:numId w:val="1"/>
        </w:numPr>
        <w:tabs>
          <w:tab w:val="clear" w:pos="360"/>
          <w:tab w:val="left" w:pos="640"/>
        </w:tabs>
        <w:autoSpaceDE w:val="0"/>
        <w:autoSpaceDN w:val="0"/>
        <w:spacing w:line="300" w:lineRule="auto"/>
        <w:textAlignment w:val="bottom"/>
        <w:rPr>
          <w:rFonts w:ascii="黑体" w:eastAsia="黑体" w:hAnsi="黑体"/>
          <w:b/>
          <w:bCs/>
          <w:sz w:val="28"/>
          <w:szCs w:val="28"/>
        </w:rPr>
      </w:pPr>
      <w:r>
        <w:rPr>
          <w:rFonts w:ascii="黑体" w:eastAsia="黑体" w:hAnsi="黑体" w:cs="黑体" w:hint="eastAsia"/>
          <w:b/>
          <w:bCs/>
          <w:sz w:val="28"/>
          <w:szCs w:val="28"/>
        </w:rPr>
        <w:t>双方权利义务</w:t>
      </w:r>
    </w:p>
    <w:p w:rsidR="00F322AF" w:rsidRDefault="008935AD">
      <w:pPr>
        <w:autoSpaceDE w:val="0"/>
        <w:autoSpaceDN w:val="0"/>
        <w:spacing w:line="300" w:lineRule="auto"/>
        <w:textAlignment w:val="bottom"/>
        <w:rPr>
          <w:rFonts w:ascii="仿宋" w:eastAsia="仿宋" w:hAnsi="仿宋"/>
          <w:sz w:val="28"/>
          <w:szCs w:val="28"/>
        </w:rPr>
      </w:pPr>
      <w:r>
        <w:rPr>
          <w:rFonts w:ascii="仿宋" w:eastAsia="仿宋" w:hAnsi="仿宋" w:cs="仿宋" w:hint="eastAsia"/>
          <w:sz w:val="28"/>
          <w:szCs w:val="28"/>
        </w:rPr>
        <w:t>（一）甲方权利义务</w:t>
      </w:r>
    </w:p>
    <w:p w:rsidR="00F322AF" w:rsidRDefault="008935AD">
      <w:pPr>
        <w:autoSpaceDE w:val="0"/>
        <w:autoSpaceDN w:val="0"/>
        <w:spacing w:line="300" w:lineRule="auto"/>
        <w:ind w:firstLineChars="152" w:firstLine="426"/>
        <w:textAlignment w:val="bottom"/>
        <w:rPr>
          <w:rFonts w:ascii="仿宋" w:eastAsia="仿宋" w:hAnsi="仿宋"/>
          <w:sz w:val="28"/>
          <w:szCs w:val="28"/>
        </w:rPr>
      </w:pPr>
      <w:r>
        <w:rPr>
          <w:rFonts w:ascii="仿宋" w:eastAsia="仿宋" w:hAnsi="仿宋" w:cs="仿宋"/>
          <w:sz w:val="28"/>
          <w:szCs w:val="28"/>
        </w:rPr>
        <w:t>1.</w:t>
      </w:r>
      <w:r>
        <w:rPr>
          <w:rFonts w:ascii="仿宋" w:eastAsia="仿宋" w:hAnsi="仿宋" w:cs="仿宋" w:hint="eastAsia"/>
          <w:sz w:val="28"/>
          <w:szCs w:val="28"/>
        </w:rPr>
        <w:t>甲方有权对培训的形式、内容进行监督、指导。</w:t>
      </w:r>
    </w:p>
    <w:p w:rsidR="00F322AF" w:rsidRDefault="008935AD">
      <w:pPr>
        <w:autoSpaceDE w:val="0"/>
        <w:autoSpaceDN w:val="0"/>
        <w:spacing w:line="300" w:lineRule="auto"/>
        <w:ind w:firstLineChars="152" w:firstLine="426"/>
        <w:textAlignment w:val="bottom"/>
        <w:rPr>
          <w:rFonts w:ascii="仿宋" w:eastAsia="仿宋" w:hAnsi="仿宋"/>
          <w:sz w:val="28"/>
          <w:szCs w:val="28"/>
        </w:rPr>
      </w:pPr>
      <w:r>
        <w:rPr>
          <w:rFonts w:ascii="仿宋" w:eastAsia="仿宋" w:hAnsi="仿宋" w:cs="仿宋"/>
          <w:sz w:val="28"/>
          <w:szCs w:val="28"/>
        </w:rPr>
        <w:t>2.</w:t>
      </w:r>
      <w:r>
        <w:rPr>
          <w:rFonts w:ascii="仿宋" w:eastAsia="仿宋" w:hAnsi="仿宋" w:cs="仿宋" w:hint="eastAsia"/>
          <w:sz w:val="28"/>
          <w:szCs w:val="28"/>
        </w:rPr>
        <w:t>甲方有权对乙方培训结果进行检查监督。</w:t>
      </w:r>
    </w:p>
    <w:p w:rsidR="00F322AF" w:rsidRDefault="008935AD">
      <w:pPr>
        <w:autoSpaceDE w:val="0"/>
        <w:autoSpaceDN w:val="0"/>
        <w:spacing w:line="300" w:lineRule="auto"/>
        <w:ind w:firstLineChars="152" w:firstLine="426"/>
        <w:textAlignment w:val="bottom"/>
        <w:rPr>
          <w:rFonts w:ascii="仿宋" w:eastAsia="仿宋" w:hAnsi="仿宋"/>
          <w:sz w:val="28"/>
          <w:szCs w:val="28"/>
        </w:rPr>
      </w:pPr>
      <w:r>
        <w:rPr>
          <w:rFonts w:ascii="仿宋" w:eastAsia="仿宋" w:hAnsi="仿宋" w:cs="仿宋"/>
          <w:sz w:val="28"/>
          <w:szCs w:val="28"/>
        </w:rPr>
        <w:t>3.</w:t>
      </w:r>
      <w:r>
        <w:rPr>
          <w:rFonts w:ascii="仿宋" w:eastAsia="仿宋" w:hAnsi="仿宋" w:cs="仿宋" w:hint="eastAsia"/>
          <w:sz w:val="28"/>
          <w:szCs w:val="28"/>
        </w:rPr>
        <w:t>甲方根据本合同的规定及时足额向乙方支付培训补助费用。</w:t>
      </w:r>
    </w:p>
    <w:p w:rsidR="00F322AF" w:rsidRDefault="008935AD">
      <w:pPr>
        <w:autoSpaceDE w:val="0"/>
        <w:autoSpaceDN w:val="0"/>
        <w:spacing w:line="300" w:lineRule="auto"/>
        <w:textAlignment w:val="bottom"/>
        <w:rPr>
          <w:rFonts w:ascii="仿宋" w:eastAsia="仿宋" w:hAnsi="仿宋"/>
          <w:sz w:val="28"/>
          <w:szCs w:val="28"/>
        </w:rPr>
      </w:pPr>
      <w:r>
        <w:rPr>
          <w:rFonts w:ascii="仿宋" w:eastAsia="仿宋" w:hAnsi="仿宋" w:cs="仿宋" w:hint="eastAsia"/>
          <w:sz w:val="28"/>
          <w:szCs w:val="28"/>
        </w:rPr>
        <w:t>（二）乙方权利义务</w:t>
      </w:r>
    </w:p>
    <w:p w:rsidR="00F322AF" w:rsidRDefault="008935AD">
      <w:pPr>
        <w:autoSpaceDE w:val="0"/>
        <w:autoSpaceDN w:val="0"/>
        <w:spacing w:line="300" w:lineRule="auto"/>
        <w:ind w:firstLineChars="152" w:firstLine="426"/>
        <w:textAlignment w:val="bottom"/>
        <w:rPr>
          <w:rFonts w:ascii="仿宋" w:eastAsia="仿宋" w:hAnsi="仿宋"/>
          <w:sz w:val="28"/>
          <w:szCs w:val="28"/>
        </w:rPr>
      </w:pPr>
      <w:r>
        <w:rPr>
          <w:rFonts w:ascii="仿宋" w:eastAsia="仿宋" w:hAnsi="仿宋" w:cs="仿宋"/>
          <w:sz w:val="28"/>
          <w:szCs w:val="28"/>
        </w:rPr>
        <w:t>1.</w:t>
      </w:r>
      <w:r>
        <w:rPr>
          <w:rFonts w:ascii="仿宋" w:eastAsia="仿宋" w:hAnsi="仿宋" w:cs="仿宋" w:hint="eastAsia"/>
          <w:sz w:val="28"/>
          <w:szCs w:val="28"/>
        </w:rPr>
        <w:t>根据甲方要求，乙方负责项目方案制定。</w:t>
      </w:r>
    </w:p>
    <w:p w:rsidR="00F322AF" w:rsidRDefault="008935AD">
      <w:pPr>
        <w:autoSpaceDE w:val="0"/>
        <w:autoSpaceDN w:val="0"/>
        <w:spacing w:line="300" w:lineRule="auto"/>
        <w:ind w:firstLineChars="152" w:firstLine="426"/>
        <w:textAlignment w:val="bottom"/>
        <w:rPr>
          <w:rFonts w:ascii="仿宋" w:eastAsia="仿宋" w:hAnsi="仿宋"/>
          <w:sz w:val="28"/>
          <w:szCs w:val="28"/>
        </w:rPr>
      </w:pPr>
      <w:r>
        <w:rPr>
          <w:rFonts w:ascii="仿宋" w:eastAsia="仿宋" w:hAnsi="仿宋" w:cs="仿宋"/>
          <w:sz w:val="28"/>
          <w:szCs w:val="28"/>
        </w:rPr>
        <w:t>2.</w:t>
      </w:r>
      <w:r>
        <w:rPr>
          <w:rFonts w:ascii="仿宋" w:eastAsia="仿宋" w:hAnsi="仿宋" w:cs="仿宋" w:hint="eastAsia"/>
          <w:sz w:val="28"/>
          <w:szCs w:val="28"/>
        </w:rPr>
        <w:t>乙方制定教学计划，组织开展教学，确保本次培训的质量和进度。</w:t>
      </w:r>
    </w:p>
    <w:p w:rsidR="00F322AF" w:rsidRDefault="008935AD">
      <w:pPr>
        <w:autoSpaceDE w:val="0"/>
        <w:autoSpaceDN w:val="0"/>
        <w:spacing w:line="300" w:lineRule="auto"/>
        <w:ind w:firstLineChars="152" w:firstLine="426"/>
        <w:textAlignment w:val="bottom"/>
        <w:rPr>
          <w:rFonts w:ascii="仿宋" w:eastAsia="仿宋" w:hAnsi="仿宋"/>
          <w:sz w:val="28"/>
          <w:szCs w:val="28"/>
        </w:rPr>
      </w:pPr>
      <w:r>
        <w:rPr>
          <w:rFonts w:ascii="仿宋" w:eastAsia="仿宋" w:hAnsi="仿宋" w:cs="仿宋"/>
          <w:sz w:val="28"/>
          <w:szCs w:val="28"/>
        </w:rPr>
        <w:t>3.</w:t>
      </w:r>
      <w:r>
        <w:rPr>
          <w:rFonts w:ascii="仿宋" w:eastAsia="仿宋" w:hAnsi="仿宋" w:cs="仿宋" w:hint="eastAsia"/>
          <w:sz w:val="28"/>
          <w:szCs w:val="28"/>
        </w:rPr>
        <w:t>乙方安排专人负责此次培训的前期准备、组织实施和跟踪反馈。</w:t>
      </w:r>
    </w:p>
    <w:p w:rsidR="00F322AF" w:rsidRDefault="008935AD">
      <w:pPr>
        <w:numPr>
          <w:ilvl w:val="0"/>
          <w:numId w:val="1"/>
        </w:numPr>
        <w:tabs>
          <w:tab w:val="clear" w:pos="360"/>
          <w:tab w:val="left" w:pos="640"/>
        </w:tabs>
        <w:autoSpaceDE w:val="0"/>
        <w:autoSpaceDN w:val="0"/>
        <w:spacing w:line="300" w:lineRule="auto"/>
        <w:textAlignment w:val="bottom"/>
        <w:rPr>
          <w:rFonts w:ascii="黑体" w:eastAsia="黑体" w:hAnsi="黑体"/>
          <w:b/>
          <w:bCs/>
          <w:sz w:val="28"/>
          <w:szCs w:val="28"/>
        </w:rPr>
      </w:pPr>
      <w:r>
        <w:rPr>
          <w:rFonts w:ascii="黑体" w:eastAsia="黑体" w:hAnsi="黑体" w:cs="黑体" w:hint="eastAsia"/>
          <w:b/>
          <w:bCs/>
          <w:sz w:val="28"/>
          <w:szCs w:val="28"/>
        </w:rPr>
        <w:t>培训费用</w:t>
      </w:r>
    </w:p>
    <w:p w:rsidR="00F322AF" w:rsidRDefault="008935AD">
      <w:pPr>
        <w:autoSpaceDE w:val="0"/>
        <w:autoSpaceDN w:val="0"/>
        <w:spacing w:line="300" w:lineRule="auto"/>
        <w:ind w:firstLineChars="152" w:firstLine="426"/>
        <w:textAlignment w:val="bottom"/>
        <w:rPr>
          <w:rFonts w:ascii="仿宋" w:eastAsia="仿宋" w:hAnsi="仿宋"/>
          <w:sz w:val="28"/>
          <w:szCs w:val="28"/>
        </w:rPr>
      </w:pPr>
      <w:r>
        <w:rPr>
          <w:rFonts w:ascii="仿宋" w:eastAsia="仿宋" w:hAnsi="仿宋" w:cs="仿宋"/>
          <w:sz w:val="28"/>
          <w:szCs w:val="28"/>
        </w:rPr>
        <w:t>1.</w:t>
      </w:r>
      <w:r>
        <w:rPr>
          <w:rFonts w:ascii="仿宋" w:eastAsia="仿宋" w:hAnsi="仿宋" w:cs="仿宋" w:hint="eastAsia"/>
          <w:sz w:val="28"/>
          <w:szCs w:val="28"/>
        </w:rPr>
        <w:t>合同价（含税），合计人民币￥</w:t>
      </w:r>
      <w:r>
        <w:rPr>
          <w:rFonts w:ascii="仿宋" w:eastAsia="仿宋" w:hAnsi="仿宋" w:cs="仿宋"/>
          <w:sz w:val="28"/>
          <w:szCs w:val="28"/>
        </w:rPr>
        <w:t xml:space="preserve"> 14</w:t>
      </w:r>
      <w:r>
        <w:rPr>
          <w:rFonts w:ascii="仿宋" w:eastAsia="仿宋" w:hAnsi="仿宋" w:cs="仿宋" w:hint="eastAsia"/>
          <w:sz w:val="28"/>
          <w:szCs w:val="28"/>
        </w:rPr>
        <w:t>9</w:t>
      </w:r>
      <w:r>
        <w:rPr>
          <w:rFonts w:ascii="仿宋" w:eastAsia="仿宋" w:hAnsi="仿宋" w:cs="仿宋"/>
          <w:sz w:val="28"/>
          <w:szCs w:val="28"/>
        </w:rPr>
        <w:t>000</w:t>
      </w:r>
      <w:r>
        <w:rPr>
          <w:rFonts w:ascii="仿宋" w:eastAsia="仿宋" w:hAnsi="仿宋" w:cs="仿宋" w:hint="eastAsia"/>
          <w:sz w:val="28"/>
          <w:szCs w:val="28"/>
        </w:rPr>
        <w:t>元（壹拾</w:t>
      </w:r>
      <w:r>
        <w:rPr>
          <w:rFonts w:ascii="仿宋" w:eastAsia="仿宋" w:hAnsi="仿宋" w:cs="仿宋"/>
          <w:sz w:val="28"/>
          <w:szCs w:val="28"/>
        </w:rPr>
        <w:t>肆万</w:t>
      </w:r>
      <w:r>
        <w:rPr>
          <w:rFonts w:ascii="仿宋" w:eastAsia="仿宋" w:hAnsi="仿宋" w:cs="仿宋" w:hint="eastAsia"/>
          <w:sz w:val="28"/>
          <w:szCs w:val="28"/>
        </w:rPr>
        <w:t>陆</w:t>
      </w:r>
      <w:r>
        <w:rPr>
          <w:rFonts w:ascii="仿宋" w:eastAsia="仿宋" w:hAnsi="仿宋" w:cs="仿宋"/>
          <w:sz w:val="28"/>
          <w:szCs w:val="28"/>
        </w:rPr>
        <w:t>仟</w:t>
      </w:r>
      <w:r>
        <w:rPr>
          <w:rFonts w:ascii="仿宋" w:eastAsia="仿宋" w:hAnsi="仿宋" w:cs="仿宋" w:hint="eastAsia"/>
          <w:sz w:val="28"/>
          <w:szCs w:val="28"/>
        </w:rPr>
        <w:t>圆整）。</w:t>
      </w:r>
    </w:p>
    <w:p w:rsidR="00F322AF" w:rsidRDefault="008935AD">
      <w:pPr>
        <w:autoSpaceDE w:val="0"/>
        <w:autoSpaceDN w:val="0"/>
        <w:spacing w:line="300" w:lineRule="auto"/>
        <w:ind w:firstLineChars="152" w:firstLine="426"/>
        <w:textAlignment w:val="bottom"/>
        <w:rPr>
          <w:rFonts w:ascii="仿宋" w:eastAsia="仿宋" w:hAnsi="仿宋"/>
          <w:sz w:val="28"/>
          <w:szCs w:val="28"/>
        </w:rPr>
      </w:pPr>
      <w:r>
        <w:rPr>
          <w:rFonts w:ascii="仿宋" w:eastAsia="仿宋" w:hAnsi="仿宋" w:cs="仿宋"/>
          <w:sz w:val="28"/>
          <w:szCs w:val="28"/>
        </w:rPr>
        <w:t>2</w:t>
      </w:r>
      <w:bookmarkStart w:id="4" w:name="_Hlk524618939"/>
      <w:r>
        <w:rPr>
          <w:rFonts w:ascii="仿宋" w:eastAsia="仿宋" w:hAnsi="仿宋" w:cs="仿宋"/>
          <w:sz w:val="28"/>
          <w:szCs w:val="28"/>
        </w:rPr>
        <w:t>.</w:t>
      </w:r>
      <w:bookmarkEnd w:id="4"/>
      <w:r>
        <w:rPr>
          <w:rFonts w:ascii="仿宋" w:eastAsia="仿宋" w:hAnsi="仿宋" w:cs="仿宋" w:hint="eastAsia"/>
          <w:sz w:val="28"/>
          <w:szCs w:val="28"/>
        </w:rPr>
        <w:t>培训结束且甲方收到乙方等额有效发票后的</w:t>
      </w:r>
      <w:r>
        <w:rPr>
          <w:rFonts w:ascii="仿宋" w:eastAsia="仿宋" w:hAnsi="仿宋" w:cs="仿宋"/>
          <w:sz w:val="28"/>
          <w:szCs w:val="28"/>
        </w:rPr>
        <w:t>15</w:t>
      </w:r>
      <w:r>
        <w:rPr>
          <w:rFonts w:ascii="仿宋" w:eastAsia="仿宋" w:hAnsi="仿宋" w:cs="仿宋" w:hint="eastAsia"/>
          <w:sz w:val="28"/>
          <w:szCs w:val="28"/>
        </w:rPr>
        <w:t>个工作日内，甲方向乙方支付全部款项，即￥</w:t>
      </w:r>
      <w:r>
        <w:rPr>
          <w:rFonts w:ascii="仿宋" w:eastAsia="仿宋" w:hAnsi="仿宋" w:cs="仿宋"/>
          <w:sz w:val="28"/>
          <w:szCs w:val="28"/>
        </w:rPr>
        <w:t>14</w:t>
      </w:r>
      <w:r>
        <w:rPr>
          <w:rFonts w:ascii="仿宋" w:eastAsia="仿宋" w:hAnsi="仿宋" w:cs="仿宋" w:hint="eastAsia"/>
          <w:sz w:val="28"/>
          <w:szCs w:val="28"/>
        </w:rPr>
        <w:t>9</w:t>
      </w:r>
      <w:r>
        <w:rPr>
          <w:rFonts w:ascii="仿宋" w:eastAsia="仿宋" w:hAnsi="仿宋" w:cs="仿宋"/>
          <w:sz w:val="28"/>
          <w:szCs w:val="28"/>
        </w:rPr>
        <w:t>000</w:t>
      </w:r>
      <w:r>
        <w:rPr>
          <w:rFonts w:ascii="仿宋" w:eastAsia="仿宋" w:hAnsi="仿宋" w:cs="仿宋" w:hint="eastAsia"/>
          <w:sz w:val="28"/>
          <w:szCs w:val="28"/>
        </w:rPr>
        <w:t>元（壹拾</w:t>
      </w:r>
      <w:r>
        <w:rPr>
          <w:rFonts w:ascii="仿宋" w:eastAsia="仿宋" w:hAnsi="仿宋" w:cs="仿宋"/>
          <w:sz w:val="28"/>
          <w:szCs w:val="28"/>
        </w:rPr>
        <w:t>肆万</w:t>
      </w:r>
      <w:r>
        <w:rPr>
          <w:rFonts w:ascii="仿宋" w:eastAsia="仿宋" w:hAnsi="仿宋" w:cs="仿宋" w:hint="eastAsia"/>
          <w:sz w:val="28"/>
          <w:szCs w:val="28"/>
        </w:rPr>
        <w:t>陆</w:t>
      </w:r>
      <w:r>
        <w:rPr>
          <w:rFonts w:ascii="仿宋" w:eastAsia="仿宋" w:hAnsi="仿宋" w:cs="仿宋"/>
          <w:sz w:val="28"/>
          <w:szCs w:val="28"/>
        </w:rPr>
        <w:t>仟</w:t>
      </w:r>
      <w:r>
        <w:rPr>
          <w:rFonts w:ascii="仿宋" w:eastAsia="仿宋" w:hAnsi="仿宋" w:cs="仿宋" w:hint="eastAsia"/>
          <w:sz w:val="28"/>
          <w:szCs w:val="28"/>
        </w:rPr>
        <w:t>圆整）。</w:t>
      </w:r>
    </w:p>
    <w:p w:rsidR="00F322AF" w:rsidRDefault="008935AD">
      <w:pPr>
        <w:autoSpaceDE w:val="0"/>
        <w:autoSpaceDN w:val="0"/>
        <w:spacing w:line="300" w:lineRule="auto"/>
        <w:ind w:firstLineChars="152" w:firstLine="426"/>
        <w:textAlignment w:val="bottom"/>
        <w:rPr>
          <w:rFonts w:ascii="仿宋" w:eastAsia="仿宋" w:hAnsi="仿宋"/>
          <w:sz w:val="28"/>
          <w:szCs w:val="28"/>
        </w:rPr>
      </w:pPr>
      <w:r>
        <w:rPr>
          <w:rFonts w:ascii="仿宋" w:eastAsia="仿宋" w:hAnsi="仿宋" w:cs="仿宋"/>
          <w:sz w:val="28"/>
          <w:szCs w:val="28"/>
        </w:rPr>
        <w:t>3.</w:t>
      </w:r>
      <w:r>
        <w:rPr>
          <w:rFonts w:ascii="仿宋" w:eastAsia="仿宋" w:hAnsi="仿宋" w:cs="仿宋" w:hint="eastAsia"/>
          <w:sz w:val="28"/>
          <w:szCs w:val="28"/>
        </w:rPr>
        <w:t>合同款以转账方式支付至以下账户</w:t>
      </w:r>
      <w:r>
        <w:rPr>
          <w:rFonts w:ascii="仿宋" w:eastAsia="仿宋" w:hAnsi="仿宋" w:cs="仿宋"/>
          <w:sz w:val="28"/>
          <w:szCs w:val="28"/>
        </w:rPr>
        <w:t>:</w:t>
      </w:r>
    </w:p>
    <w:p w:rsidR="00F322AF" w:rsidRDefault="008935AD">
      <w:pPr>
        <w:autoSpaceDE w:val="0"/>
        <w:autoSpaceDN w:val="0"/>
        <w:spacing w:line="300" w:lineRule="auto"/>
        <w:ind w:firstLineChars="152" w:firstLine="426"/>
        <w:textAlignment w:val="bottom"/>
        <w:rPr>
          <w:rFonts w:ascii="仿宋" w:eastAsia="仿宋" w:hAnsi="仿宋"/>
          <w:sz w:val="28"/>
          <w:szCs w:val="28"/>
        </w:rPr>
      </w:pPr>
      <w:r>
        <w:rPr>
          <w:rFonts w:ascii="仿宋" w:eastAsia="仿宋" w:hAnsi="仿宋" w:cs="仿宋" w:hint="eastAsia"/>
          <w:sz w:val="28"/>
          <w:szCs w:val="28"/>
        </w:rPr>
        <w:t>账户名称：宁波市电子商务研究院</w:t>
      </w:r>
    </w:p>
    <w:p w:rsidR="00F322AF" w:rsidRDefault="008935AD">
      <w:pPr>
        <w:autoSpaceDE w:val="0"/>
        <w:autoSpaceDN w:val="0"/>
        <w:spacing w:line="300" w:lineRule="auto"/>
        <w:ind w:firstLineChars="152" w:firstLine="426"/>
        <w:textAlignment w:val="bottom"/>
        <w:rPr>
          <w:rFonts w:ascii="仿宋" w:eastAsia="仿宋" w:hAnsi="仿宋"/>
          <w:sz w:val="28"/>
          <w:szCs w:val="28"/>
        </w:rPr>
      </w:pPr>
      <w:r>
        <w:rPr>
          <w:rFonts w:ascii="仿宋" w:eastAsia="仿宋" w:hAnsi="仿宋" w:cs="仿宋" w:hint="eastAsia"/>
          <w:sz w:val="28"/>
          <w:szCs w:val="28"/>
        </w:rPr>
        <w:t>开户银行：中国农业银行天一支行</w:t>
      </w:r>
    </w:p>
    <w:p w:rsidR="00F322AF" w:rsidRDefault="008935AD">
      <w:pPr>
        <w:autoSpaceDE w:val="0"/>
        <w:autoSpaceDN w:val="0"/>
        <w:spacing w:line="300" w:lineRule="auto"/>
        <w:ind w:firstLineChars="152" w:firstLine="426"/>
        <w:textAlignment w:val="bottom"/>
        <w:rPr>
          <w:rFonts w:ascii="仿宋" w:eastAsia="仿宋" w:hAnsi="仿宋"/>
          <w:sz w:val="28"/>
          <w:szCs w:val="28"/>
        </w:rPr>
      </w:pPr>
      <w:r>
        <w:rPr>
          <w:rFonts w:ascii="仿宋" w:eastAsia="仿宋" w:hAnsi="仿宋" w:cs="仿宋" w:hint="eastAsia"/>
          <w:sz w:val="28"/>
          <w:szCs w:val="28"/>
        </w:rPr>
        <w:t>银行账户：</w:t>
      </w:r>
      <w:r>
        <w:rPr>
          <w:rFonts w:ascii="仿宋" w:eastAsia="仿宋" w:hAnsi="仿宋" w:cs="仿宋"/>
          <w:sz w:val="28"/>
          <w:szCs w:val="28"/>
        </w:rPr>
        <w:t>3905 6001 0400 09863</w:t>
      </w:r>
    </w:p>
    <w:p w:rsidR="00F322AF" w:rsidRDefault="008935AD">
      <w:pPr>
        <w:numPr>
          <w:ilvl w:val="0"/>
          <w:numId w:val="1"/>
        </w:numPr>
        <w:tabs>
          <w:tab w:val="clear" w:pos="360"/>
          <w:tab w:val="left" w:pos="640"/>
        </w:tabs>
        <w:autoSpaceDE w:val="0"/>
        <w:autoSpaceDN w:val="0"/>
        <w:spacing w:line="300" w:lineRule="auto"/>
        <w:textAlignment w:val="bottom"/>
        <w:rPr>
          <w:rFonts w:ascii="黑体" w:eastAsia="黑体" w:hAnsi="黑体"/>
          <w:b/>
          <w:bCs/>
          <w:sz w:val="28"/>
          <w:szCs w:val="28"/>
        </w:rPr>
      </w:pPr>
      <w:r>
        <w:rPr>
          <w:rFonts w:ascii="黑体" w:eastAsia="黑体" w:hAnsi="黑体" w:cs="黑体" w:hint="eastAsia"/>
          <w:b/>
          <w:bCs/>
          <w:sz w:val="28"/>
          <w:szCs w:val="28"/>
        </w:rPr>
        <w:t>不可抗力</w:t>
      </w:r>
    </w:p>
    <w:p w:rsidR="00F322AF" w:rsidRDefault="008935AD">
      <w:pPr>
        <w:autoSpaceDE w:val="0"/>
        <w:autoSpaceDN w:val="0"/>
        <w:spacing w:line="300" w:lineRule="auto"/>
        <w:ind w:firstLineChars="202" w:firstLine="566"/>
        <w:textAlignment w:val="bottom"/>
        <w:rPr>
          <w:rFonts w:ascii="仿宋" w:eastAsia="仿宋" w:hAnsi="仿宋"/>
          <w:sz w:val="28"/>
          <w:szCs w:val="28"/>
        </w:rPr>
      </w:pPr>
      <w:r>
        <w:rPr>
          <w:rFonts w:ascii="仿宋" w:eastAsia="仿宋" w:hAnsi="仿宋" w:cs="仿宋" w:hint="eastAsia"/>
          <w:sz w:val="28"/>
          <w:szCs w:val="28"/>
        </w:rPr>
        <w:lastRenderedPageBreak/>
        <w:t>本协议履行过程中，如果因战争、洪水等不可抗力事件导致培训不能如期进行，遭遇不可抗力一方应及时告知另一方。被认定为不可抗力的，双方互不承担违约责任。双方应对培训的延期举行进行友好协商。</w:t>
      </w:r>
    </w:p>
    <w:p w:rsidR="00F322AF" w:rsidRDefault="008935AD">
      <w:pPr>
        <w:numPr>
          <w:ilvl w:val="0"/>
          <w:numId w:val="1"/>
        </w:numPr>
        <w:tabs>
          <w:tab w:val="clear" w:pos="360"/>
          <w:tab w:val="left" w:pos="640"/>
        </w:tabs>
        <w:autoSpaceDE w:val="0"/>
        <w:autoSpaceDN w:val="0"/>
        <w:spacing w:line="300" w:lineRule="auto"/>
        <w:textAlignment w:val="bottom"/>
        <w:rPr>
          <w:rFonts w:ascii="黑体" w:eastAsia="黑体" w:hAnsi="黑体"/>
          <w:b/>
          <w:bCs/>
          <w:sz w:val="28"/>
          <w:szCs w:val="28"/>
        </w:rPr>
      </w:pPr>
      <w:r>
        <w:rPr>
          <w:rFonts w:ascii="黑体" w:eastAsia="黑体" w:hAnsi="黑体" w:cs="黑体" w:hint="eastAsia"/>
          <w:b/>
          <w:bCs/>
          <w:sz w:val="28"/>
          <w:szCs w:val="28"/>
        </w:rPr>
        <w:t>适用法律和争议解决</w:t>
      </w:r>
    </w:p>
    <w:p w:rsidR="00F322AF" w:rsidRDefault="008935AD">
      <w:pPr>
        <w:autoSpaceDE w:val="0"/>
        <w:autoSpaceDN w:val="0"/>
        <w:spacing w:line="300" w:lineRule="auto"/>
        <w:ind w:firstLineChars="152" w:firstLine="426"/>
        <w:textAlignment w:val="bottom"/>
        <w:rPr>
          <w:rFonts w:ascii="仿宋" w:eastAsia="仿宋" w:hAnsi="仿宋"/>
          <w:sz w:val="28"/>
          <w:szCs w:val="28"/>
        </w:rPr>
      </w:pPr>
      <w:r>
        <w:rPr>
          <w:rFonts w:ascii="仿宋" w:eastAsia="仿宋" w:hAnsi="仿宋" w:cs="仿宋"/>
          <w:sz w:val="28"/>
          <w:szCs w:val="28"/>
        </w:rPr>
        <w:t>1.</w:t>
      </w:r>
      <w:r>
        <w:rPr>
          <w:rFonts w:ascii="仿宋" w:eastAsia="仿宋" w:hAnsi="仿宋" w:cs="仿宋" w:hint="eastAsia"/>
          <w:sz w:val="28"/>
          <w:szCs w:val="28"/>
        </w:rPr>
        <w:t>本协议适用于中华人民共和国法律。</w:t>
      </w:r>
    </w:p>
    <w:p w:rsidR="00F322AF" w:rsidRDefault="008935AD">
      <w:pPr>
        <w:autoSpaceDE w:val="0"/>
        <w:autoSpaceDN w:val="0"/>
        <w:spacing w:line="300" w:lineRule="auto"/>
        <w:ind w:firstLineChars="152" w:firstLine="426"/>
        <w:textAlignment w:val="bottom"/>
        <w:rPr>
          <w:rFonts w:ascii="仿宋" w:eastAsia="仿宋" w:hAnsi="仿宋"/>
          <w:sz w:val="28"/>
          <w:szCs w:val="28"/>
        </w:rPr>
      </w:pPr>
      <w:r>
        <w:rPr>
          <w:rFonts w:ascii="仿宋" w:eastAsia="仿宋" w:hAnsi="仿宋" w:cs="仿宋"/>
          <w:sz w:val="28"/>
          <w:szCs w:val="28"/>
        </w:rPr>
        <w:t>2.</w:t>
      </w:r>
      <w:r>
        <w:rPr>
          <w:rFonts w:ascii="仿宋" w:eastAsia="仿宋" w:hAnsi="仿宋" w:cs="仿宋" w:hint="eastAsia"/>
          <w:sz w:val="28"/>
          <w:szCs w:val="28"/>
        </w:rPr>
        <w:t>如果发生与本协议有关的任何争议，双方应首先通过友好协商解决。如果协商不成，</w:t>
      </w:r>
      <w:r w:rsidR="00ED2FD7" w:rsidRPr="00ED2FD7">
        <w:rPr>
          <w:rFonts w:ascii="仿宋" w:eastAsia="仿宋" w:hAnsi="仿宋" w:cs="仿宋" w:hint="eastAsia"/>
          <w:sz w:val="28"/>
          <w:szCs w:val="28"/>
        </w:rPr>
        <w:t>应提交宁波仲裁委仲裁裁决</w:t>
      </w:r>
      <w:r>
        <w:rPr>
          <w:rFonts w:ascii="仿宋" w:eastAsia="仿宋" w:hAnsi="仿宋" w:cs="仿宋" w:hint="eastAsia"/>
          <w:sz w:val="28"/>
          <w:szCs w:val="28"/>
        </w:rPr>
        <w:t>。</w:t>
      </w:r>
    </w:p>
    <w:p w:rsidR="00F322AF" w:rsidRDefault="008935AD">
      <w:pPr>
        <w:autoSpaceDE w:val="0"/>
        <w:autoSpaceDN w:val="0"/>
        <w:spacing w:line="300" w:lineRule="auto"/>
        <w:ind w:firstLineChars="152" w:firstLine="426"/>
        <w:textAlignment w:val="bottom"/>
        <w:rPr>
          <w:rFonts w:ascii="仿宋" w:eastAsia="仿宋" w:hAnsi="仿宋"/>
          <w:sz w:val="28"/>
          <w:szCs w:val="28"/>
        </w:rPr>
      </w:pPr>
      <w:r>
        <w:rPr>
          <w:rFonts w:ascii="仿宋" w:eastAsia="仿宋" w:hAnsi="仿宋" w:cs="仿宋"/>
          <w:sz w:val="28"/>
          <w:szCs w:val="28"/>
        </w:rPr>
        <w:t>3.</w:t>
      </w:r>
      <w:r>
        <w:rPr>
          <w:rFonts w:ascii="仿宋" w:eastAsia="仿宋" w:hAnsi="仿宋" w:cs="仿宋" w:hint="eastAsia"/>
          <w:sz w:val="28"/>
          <w:szCs w:val="28"/>
        </w:rPr>
        <w:t>争议解决期间，本协议未有争议的部分，双方应继续履行本协议项下的各自义务。</w:t>
      </w:r>
    </w:p>
    <w:p w:rsidR="00F322AF" w:rsidRDefault="008935AD">
      <w:pPr>
        <w:numPr>
          <w:ilvl w:val="0"/>
          <w:numId w:val="1"/>
        </w:numPr>
        <w:tabs>
          <w:tab w:val="clear" w:pos="360"/>
          <w:tab w:val="left" w:pos="640"/>
        </w:tabs>
        <w:autoSpaceDE w:val="0"/>
        <w:autoSpaceDN w:val="0"/>
        <w:spacing w:line="300" w:lineRule="auto"/>
        <w:textAlignment w:val="bottom"/>
        <w:rPr>
          <w:rFonts w:ascii="黑体" w:eastAsia="黑体" w:hAnsi="黑体"/>
          <w:b/>
          <w:bCs/>
          <w:sz w:val="28"/>
          <w:szCs w:val="28"/>
        </w:rPr>
      </w:pPr>
      <w:r>
        <w:rPr>
          <w:rFonts w:ascii="黑体" w:eastAsia="黑体" w:hAnsi="黑体" w:cs="黑体" w:hint="eastAsia"/>
          <w:b/>
          <w:bCs/>
          <w:sz w:val="28"/>
          <w:szCs w:val="28"/>
        </w:rPr>
        <w:t>附则</w:t>
      </w:r>
    </w:p>
    <w:p w:rsidR="00F322AF" w:rsidRDefault="008935AD">
      <w:pPr>
        <w:autoSpaceDE w:val="0"/>
        <w:autoSpaceDN w:val="0"/>
        <w:spacing w:line="300" w:lineRule="auto"/>
        <w:ind w:firstLineChars="152" w:firstLine="426"/>
        <w:textAlignment w:val="bottom"/>
        <w:rPr>
          <w:rFonts w:ascii="仿宋" w:eastAsia="仿宋" w:hAnsi="仿宋"/>
          <w:sz w:val="28"/>
          <w:szCs w:val="28"/>
        </w:rPr>
      </w:pPr>
      <w:r>
        <w:rPr>
          <w:rFonts w:ascii="仿宋" w:eastAsia="仿宋" w:hAnsi="仿宋" w:cs="仿宋"/>
          <w:sz w:val="28"/>
          <w:szCs w:val="28"/>
        </w:rPr>
        <w:t>1.</w:t>
      </w:r>
      <w:r>
        <w:rPr>
          <w:rFonts w:ascii="仿宋" w:eastAsia="仿宋" w:hAnsi="仿宋" w:cs="仿宋" w:hint="eastAsia"/>
          <w:sz w:val="28"/>
          <w:szCs w:val="28"/>
        </w:rPr>
        <w:t>本协议自双方授权代表签字或盖章（公章或合同专用章）后生效，并在乙方履行完毕本协议项下的全部义务且甲方支付完毕所有款项后终止。</w:t>
      </w:r>
    </w:p>
    <w:p w:rsidR="00F322AF" w:rsidRDefault="008935AD">
      <w:pPr>
        <w:autoSpaceDE w:val="0"/>
        <w:autoSpaceDN w:val="0"/>
        <w:spacing w:line="300" w:lineRule="auto"/>
        <w:ind w:firstLineChars="152" w:firstLine="426"/>
        <w:textAlignment w:val="bottom"/>
        <w:rPr>
          <w:rFonts w:ascii="仿宋" w:eastAsia="仿宋" w:hAnsi="仿宋"/>
          <w:sz w:val="28"/>
          <w:szCs w:val="28"/>
        </w:rPr>
      </w:pPr>
      <w:r>
        <w:rPr>
          <w:rFonts w:ascii="仿宋" w:eastAsia="仿宋" w:hAnsi="仿宋" w:cs="仿宋"/>
          <w:sz w:val="28"/>
          <w:szCs w:val="28"/>
        </w:rPr>
        <w:t>2.</w:t>
      </w:r>
      <w:r>
        <w:rPr>
          <w:rFonts w:ascii="仿宋" w:eastAsia="仿宋" w:hAnsi="仿宋" w:cs="仿宋" w:hint="eastAsia"/>
          <w:sz w:val="28"/>
          <w:szCs w:val="28"/>
        </w:rPr>
        <w:t>未经甲方事先书面同意，乙方不得将本协议项下的全部权利和义务转让给任何第三方。</w:t>
      </w:r>
    </w:p>
    <w:p w:rsidR="00F322AF" w:rsidRDefault="008935AD">
      <w:pPr>
        <w:autoSpaceDE w:val="0"/>
        <w:autoSpaceDN w:val="0"/>
        <w:spacing w:line="300" w:lineRule="auto"/>
        <w:ind w:firstLineChars="152" w:firstLine="426"/>
        <w:textAlignment w:val="bottom"/>
        <w:rPr>
          <w:del w:id="5" w:author="MC SYSTEM" w:date="2018-09-20T10:09:00Z"/>
          <w:rFonts w:ascii="仿宋" w:eastAsia="仿宋" w:hAnsi="仿宋"/>
          <w:sz w:val="28"/>
          <w:szCs w:val="28"/>
        </w:rPr>
      </w:pPr>
      <w:r>
        <w:rPr>
          <w:rFonts w:ascii="仿宋" w:eastAsia="仿宋" w:hAnsi="仿宋" w:cs="仿宋"/>
          <w:sz w:val="28"/>
          <w:szCs w:val="28"/>
        </w:rPr>
        <w:t>3.</w:t>
      </w:r>
      <w:r>
        <w:rPr>
          <w:rFonts w:ascii="仿宋" w:eastAsia="仿宋" w:hAnsi="仿宋" w:cs="仿宋" w:hint="eastAsia"/>
          <w:sz w:val="28"/>
          <w:szCs w:val="28"/>
        </w:rPr>
        <w:t>本协议一式肆份，甲、乙双方各执贰份。</w:t>
      </w:r>
    </w:p>
    <w:p w:rsidR="00F322AF" w:rsidRDefault="00F322AF">
      <w:pPr>
        <w:autoSpaceDE w:val="0"/>
        <w:autoSpaceDN w:val="0"/>
        <w:spacing w:line="300" w:lineRule="auto"/>
        <w:ind w:firstLineChars="152" w:firstLine="426"/>
        <w:textAlignment w:val="bottom"/>
        <w:rPr>
          <w:rFonts w:ascii="仿宋" w:eastAsia="仿宋" w:hAnsi="仿宋"/>
          <w:sz w:val="28"/>
          <w:szCs w:val="28"/>
        </w:rPr>
      </w:pPr>
    </w:p>
    <w:tbl>
      <w:tblPr>
        <w:tblW w:w="8264" w:type="dxa"/>
        <w:tblInd w:w="-106" w:type="dxa"/>
        <w:tblLayout w:type="fixed"/>
        <w:tblLook w:val="04A0" w:firstRow="1" w:lastRow="0" w:firstColumn="1" w:lastColumn="0" w:noHBand="0" w:noVBand="1"/>
      </w:tblPr>
      <w:tblGrid>
        <w:gridCol w:w="4124"/>
        <w:gridCol w:w="4140"/>
      </w:tblGrid>
      <w:tr w:rsidR="00F322AF">
        <w:trPr>
          <w:trHeight w:val="3090"/>
        </w:trPr>
        <w:tc>
          <w:tcPr>
            <w:tcW w:w="4124" w:type="dxa"/>
          </w:tcPr>
          <w:p w:rsidR="00F322AF" w:rsidRDefault="008935AD">
            <w:pPr>
              <w:autoSpaceDE w:val="0"/>
              <w:autoSpaceDN w:val="0"/>
              <w:spacing w:line="300" w:lineRule="auto"/>
              <w:ind w:left="843" w:hangingChars="300" w:hanging="843"/>
              <w:textAlignment w:val="bottom"/>
              <w:rPr>
                <w:rFonts w:ascii="仿宋" w:eastAsia="仿宋" w:hAnsi="仿宋"/>
                <w:b/>
                <w:bCs/>
                <w:sz w:val="28"/>
                <w:szCs w:val="28"/>
              </w:rPr>
            </w:pPr>
            <w:r>
              <w:rPr>
                <w:rFonts w:ascii="仿宋" w:eastAsia="仿宋" w:hAnsi="仿宋" w:cs="仿宋" w:hint="eastAsia"/>
                <w:b/>
                <w:bCs/>
                <w:sz w:val="28"/>
                <w:szCs w:val="28"/>
              </w:rPr>
              <w:t>甲方：宁波市商务局</w:t>
            </w:r>
          </w:p>
          <w:p w:rsidR="00F322AF" w:rsidRDefault="008935AD">
            <w:pPr>
              <w:rPr>
                <w:rFonts w:ascii="仿宋" w:eastAsia="仿宋" w:hAnsi="仿宋"/>
                <w:sz w:val="24"/>
                <w:szCs w:val="24"/>
              </w:rPr>
            </w:pPr>
            <w:r>
              <w:rPr>
                <w:rFonts w:ascii="仿宋" w:eastAsia="仿宋" w:hAnsi="仿宋"/>
                <w:b/>
                <w:bCs/>
                <w:kern w:val="0"/>
                <w:sz w:val="28"/>
                <w:szCs w:val="28"/>
              </w:rPr>
              <w:tab/>
            </w:r>
          </w:p>
          <w:p w:rsidR="00F322AF" w:rsidRDefault="008935AD">
            <w:pPr>
              <w:rPr>
                <w:rFonts w:ascii="仿宋" w:eastAsia="仿宋" w:hAnsi="仿宋"/>
                <w:sz w:val="28"/>
                <w:szCs w:val="28"/>
              </w:rPr>
            </w:pPr>
            <w:r>
              <w:rPr>
                <w:rFonts w:ascii="仿宋" w:eastAsia="仿宋" w:hAnsi="仿宋" w:cs="仿宋" w:hint="eastAsia"/>
                <w:sz w:val="28"/>
                <w:szCs w:val="28"/>
              </w:rPr>
              <w:t>（公章</w:t>
            </w:r>
            <w:r>
              <w:rPr>
                <w:rFonts w:ascii="仿宋" w:eastAsia="仿宋" w:hAnsi="仿宋" w:cs="仿宋"/>
                <w:sz w:val="28"/>
                <w:szCs w:val="28"/>
              </w:rPr>
              <w:t>/</w:t>
            </w:r>
            <w:r>
              <w:rPr>
                <w:rFonts w:ascii="仿宋" w:eastAsia="仿宋" w:hAnsi="仿宋" w:cs="仿宋" w:hint="eastAsia"/>
                <w:sz w:val="28"/>
                <w:szCs w:val="28"/>
              </w:rPr>
              <w:t>合同专用章）</w:t>
            </w:r>
          </w:p>
          <w:p w:rsidR="00F322AF" w:rsidRDefault="00F322AF">
            <w:pPr>
              <w:rPr>
                <w:rFonts w:ascii="仿宋" w:eastAsia="仿宋" w:hAnsi="仿宋"/>
                <w:sz w:val="24"/>
                <w:szCs w:val="24"/>
              </w:rPr>
            </w:pPr>
          </w:p>
          <w:p w:rsidR="00F322AF" w:rsidRDefault="008935AD">
            <w:pPr>
              <w:rPr>
                <w:rFonts w:ascii="仿宋" w:eastAsia="仿宋" w:hAnsi="仿宋"/>
                <w:sz w:val="28"/>
                <w:szCs w:val="28"/>
              </w:rPr>
            </w:pPr>
            <w:r>
              <w:rPr>
                <w:rFonts w:ascii="仿宋" w:eastAsia="仿宋" w:hAnsi="仿宋" w:cs="仿宋" w:hint="eastAsia"/>
                <w:sz w:val="28"/>
                <w:szCs w:val="28"/>
              </w:rPr>
              <w:t>授权代表签字：</w:t>
            </w:r>
          </w:p>
          <w:p w:rsidR="00F322AF" w:rsidRDefault="008935AD">
            <w:pPr>
              <w:rPr>
                <w:rFonts w:ascii="仿宋" w:eastAsia="仿宋" w:hAnsi="仿宋"/>
                <w:sz w:val="28"/>
                <w:szCs w:val="28"/>
              </w:rPr>
            </w:pPr>
            <w:r>
              <w:rPr>
                <w:rFonts w:ascii="仿宋" w:eastAsia="仿宋" w:hAnsi="仿宋" w:cs="仿宋" w:hint="eastAsia"/>
                <w:sz w:val="28"/>
                <w:szCs w:val="28"/>
              </w:rPr>
              <w:t>日</w:t>
            </w:r>
            <w:r>
              <w:rPr>
                <w:rFonts w:ascii="仿宋" w:eastAsia="仿宋" w:hAnsi="仿宋" w:cs="仿宋"/>
                <w:sz w:val="28"/>
                <w:szCs w:val="28"/>
              </w:rPr>
              <w:t xml:space="preserve"> </w:t>
            </w:r>
            <w:r>
              <w:rPr>
                <w:rFonts w:ascii="仿宋" w:eastAsia="仿宋" w:hAnsi="仿宋" w:cs="仿宋" w:hint="eastAsia"/>
                <w:sz w:val="28"/>
                <w:szCs w:val="28"/>
              </w:rPr>
              <w:t>期：</w:t>
            </w:r>
          </w:p>
        </w:tc>
        <w:tc>
          <w:tcPr>
            <w:tcW w:w="4140" w:type="dxa"/>
          </w:tcPr>
          <w:p w:rsidR="00F322AF" w:rsidRDefault="008935AD">
            <w:pPr>
              <w:autoSpaceDE w:val="0"/>
              <w:autoSpaceDN w:val="0"/>
              <w:spacing w:line="300" w:lineRule="auto"/>
              <w:ind w:leftChars="100" w:left="1053" w:hangingChars="300" w:hanging="843"/>
              <w:textAlignment w:val="bottom"/>
              <w:rPr>
                <w:rFonts w:ascii="仿宋" w:eastAsia="仿宋" w:hAnsi="仿宋"/>
                <w:b/>
                <w:bCs/>
                <w:sz w:val="28"/>
                <w:szCs w:val="28"/>
              </w:rPr>
            </w:pPr>
            <w:r>
              <w:rPr>
                <w:rFonts w:ascii="仿宋" w:eastAsia="仿宋" w:hAnsi="仿宋" w:cs="仿宋" w:hint="eastAsia"/>
                <w:b/>
                <w:bCs/>
                <w:sz w:val="28"/>
                <w:szCs w:val="28"/>
              </w:rPr>
              <w:t>乙方：宁波市电子商务研究院</w:t>
            </w:r>
          </w:p>
          <w:p w:rsidR="00F322AF" w:rsidRDefault="00F322AF">
            <w:pPr>
              <w:rPr>
                <w:rFonts w:ascii="仿宋" w:eastAsia="仿宋" w:hAnsi="仿宋"/>
                <w:sz w:val="24"/>
                <w:szCs w:val="24"/>
              </w:rPr>
            </w:pPr>
          </w:p>
          <w:p w:rsidR="00F322AF" w:rsidRDefault="008935AD">
            <w:pPr>
              <w:spacing w:line="360" w:lineRule="auto"/>
              <w:rPr>
                <w:rFonts w:ascii="仿宋" w:eastAsia="仿宋" w:hAnsi="仿宋"/>
                <w:sz w:val="28"/>
                <w:szCs w:val="28"/>
              </w:rPr>
            </w:pPr>
            <w:r>
              <w:rPr>
                <w:rFonts w:ascii="仿宋" w:eastAsia="仿宋" w:hAnsi="仿宋" w:cs="仿宋" w:hint="eastAsia"/>
                <w:sz w:val="28"/>
                <w:szCs w:val="28"/>
              </w:rPr>
              <w:t>（公章</w:t>
            </w:r>
            <w:r>
              <w:rPr>
                <w:rFonts w:ascii="仿宋" w:eastAsia="仿宋" w:hAnsi="仿宋" w:cs="仿宋"/>
                <w:sz w:val="28"/>
                <w:szCs w:val="28"/>
              </w:rPr>
              <w:t>/</w:t>
            </w:r>
            <w:r>
              <w:rPr>
                <w:rFonts w:ascii="仿宋" w:eastAsia="仿宋" w:hAnsi="仿宋" w:cs="仿宋" w:hint="eastAsia"/>
                <w:sz w:val="28"/>
                <w:szCs w:val="28"/>
              </w:rPr>
              <w:t>合同专用章）</w:t>
            </w:r>
          </w:p>
          <w:p w:rsidR="00F322AF" w:rsidRDefault="00F322AF">
            <w:pPr>
              <w:rPr>
                <w:rFonts w:ascii="仿宋" w:eastAsia="仿宋" w:hAnsi="仿宋"/>
                <w:sz w:val="24"/>
                <w:szCs w:val="24"/>
              </w:rPr>
            </w:pPr>
          </w:p>
          <w:p w:rsidR="00F322AF" w:rsidRDefault="008935AD">
            <w:pPr>
              <w:rPr>
                <w:rFonts w:ascii="仿宋" w:eastAsia="仿宋" w:hAnsi="仿宋"/>
                <w:sz w:val="28"/>
                <w:szCs w:val="28"/>
              </w:rPr>
            </w:pPr>
            <w:r>
              <w:rPr>
                <w:rFonts w:ascii="仿宋" w:eastAsia="仿宋" w:hAnsi="仿宋" w:cs="仿宋" w:hint="eastAsia"/>
                <w:sz w:val="28"/>
                <w:szCs w:val="28"/>
              </w:rPr>
              <w:t>授权代表签字：</w:t>
            </w:r>
          </w:p>
          <w:p w:rsidR="00F322AF" w:rsidRDefault="008935AD">
            <w:pPr>
              <w:rPr>
                <w:rFonts w:ascii="仿宋" w:eastAsia="仿宋" w:hAnsi="仿宋"/>
                <w:sz w:val="24"/>
                <w:szCs w:val="24"/>
              </w:rPr>
            </w:pPr>
            <w:r>
              <w:rPr>
                <w:rFonts w:ascii="仿宋" w:eastAsia="仿宋" w:hAnsi="仿宋" w:cs="仿宋" w:hint="eastAsia"/>
                <w:sz w:val="28"/>
                <w:szCs w:val="28"/>
              </w:rPr>
              <w:t>日</w:t>
            </w:r>
            <w:r>
              <w:rPr>
                <w:rFonts w:ascii="仿宋" w:eastAsia="仿宋" w:hAnsi="仿宋" w:cs="仿宋"/>
                <w:sz w:val="28"/>
                <w:szCs w:val="28"/>
              </w:rPr>
              <w:t xml:space="preserve">  </w:t>
            </w:r>
            <w:r>
              <w:rPr>
                <w:rFonts w:ascii="仿宋" w:eastAsia="仿宋" w:hAnsi="仿宋" w:cs="仿宋" w:hint="eastAsia"/>
                <w:sz w:val="28"/>
                <w:szCs w:val="28"/>
              </w:rPr>
              <w:t>期</w:t>
            </w:r>
            <w:r>
              <w:rPr>
                <w:rFonts w:ascii="仿宋" w:eastAsia="仿宋" w:hAnsi="仿宋" w:cs="仿宋"/>
                <w:sz w:val="28"/>
                <w:szCs w:val="28"/>
              </w:rPr>
              <w:t>:</w:t>
            </w:r>
          </w:p>
        </w:tc>
      </w:tr>
    </w:tbl>
    <w:p w:rsidR="00F322AF" w:rsidRDefault="00F322AF">
      <w:pPr>
        <w:autoSpaceDE w:val="0"/>
        <w:autoSpaceDN w:val="0"/>
        <w:spacing w:line="300" w:lineRule="auto"/>
        <w:textAlignment w:val="bottom"/>
        <w:rPr>
          <w:rFonts w:ascii="华文中宋" w:eastAsia="华文中宋" w:hAnsi="华文中宋"/>
          <w:sz w:val="28"/>
          <w:szCs w:val="28"/>
        </w:rPr>
      </w:pPr>
    </w:p>
    <w:sectPr w:rsidR="00F322AF">
      <w:headerReference w:type="default" r:id="rId8"/>
      <w:footerReference w:type="default" r:id="rId9"/>
      <w:pgSz w:w="11906" w:h="16838"/>
      <w:pgMar w:top="567" w:right="1247" w:bottom="567" w:left="124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63A3" w:rsidRDefault="006B63A3">
      <w:r>
        <w:separator/>
      </w:r>
    </w:p>
  </w:endnote>
  <w:endnote w:type="continuationSeparator" w:id="0">
    <w:p w:rsidR="006B63A3" w:rsidRDefault="006B6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2AF" w:rsidRDefault="008935AD">
    <w:pPr>
      <w:pStyle w:val="ab"/>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Pr>
        <w:rStyle w:val="af"/>
      </w:rPr>
      <w:t>3</w:t>
    </w:r>
    <w:r>
      <w:rPr>
        <w:rStyle w:val="af"/>
      </w:rPr>
      <w:fldChar w:fldCharType="end"/>
    </w:r>
  </w:p>
  <w:p w:rsidR="00F322AF" w:rsidRDefault="00F322AF">
    <w:pPr>
      <w:pStyle w:val="ab"/>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63A3" w:rsidRDefault="006B63A3">
      <w:r>
        <w:separator/>
      </w:r>
    </w:p>
  </w:footnote>
  <w:footnote w:type="continuationSeparator" w:id="0">
    <w:p w:rsidR="006B63A3" w:rsidRDefault="006B63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2AF" w:rsidRDefault="00F322AF">
    <w:pPr>
      <w:pStyle w:val="ad"/>
      <w:pBdr>
        <w:bottom w:val="none" w:sz="0" w:space="0" w:color="auto"/>
      </w:pBdr>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E"/>
    <w:multiLevelType w:val="multilevel"/>
    <w:tmpl w:val="0000000E"/>
    <w:lvl w:ilvl="0">
      <w:start w:val="1"/>
      <w:numFmt w:val="japaneseCounting"/>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C SYSTEM">
    <w15:presenceInfo w15:providerId="None" w15:userId="MC SYSTE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efaultTabStop w:val="420"/>
  <w:doNotHyphenateCaps/>
  <w:drawingGridVerticalSpacing w:val="156"/>
  <w:noPunctuationKerning/>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0A40"/>
    <w:rsid w:val="000050BB"/>
    <w:rsid w:val="000253BE"/>
    <w:rsid w:val="00031FBB"/>
    <w:rsid w:val="00042DD5"/>
    <w:rsid w:val="00061AEC"/>
    <w:rsid w:val="0007360F"/>
    <w:rsid w:val="000A46A3"/>
    <w:rsid w:val="000B1FB9"/>
    <w:rsid w:val="000C027F"/>
    <w:rsid w:val="000C080D"/>
    <w:rsid w:val="000C7C13"/>
    <w:rsid w:val="000F49EC"/>
    <w:rsid w:val="0010747F"/>
    <w:rsid w:val="00107601"/>
    <w:rsid w:val="0011500A"/>
    <w:rsid w:val="001379F5"/>
    <w:rsid w:val="00156F08"/>
    <w:rsid w:val="001653CA"/>
    <w:rsid w:val="001847AC"/>
    <w:rsid w:val="00195932"/>
    <w:rsid w:val="00196DA3"/>
    <w:rsid w:val="001972CE"/>
    <w:rsid w:val="001A31F3"/>
    <w:rsid w:val="001D5B09"/>
    <w:rsid w:val="001E1D5F"/>
    <w:rsid w:val="001E2C1A"/>
    <w:rsid w:val="001F75F7"/>
    <w:rsid w:val="00202260"/>
    <w:rsid w:val="00205592"/>
    <w:rsid w:val="00214EBC"/>
    <w:rsid w:val="00216A64"/>
    <w:rsid w:val="00230F37"/>
    <w:rsid w:val="00251872"/>
    <w:rsid w:val="00253897"/>
    <w:rsid w:val="00256084"/>
    <w:rsid w:val="0026394A"/>
    <w:rsid w:val="00267563"/>
    <w:rsid w:val="00273B24"/>
    <w:rsid w:val="002810FD"/>
    <w:rsid w:val="00290065"/>
    <w:rsid w:val="002A74A3"/>
    <w:rsid w:val="002D5675"/>
    <w:rsid w:val="002D6485"/>
    <w:rsid w:val="002D6EB6"/>
    <w:rsid w:val="002E5FCA"/>
    <w:rsid w:val="002E6CD3"/>
    <w:rsid w:val="00302BFF"/>
    <w:rsid w:val="003162C3"/>
    <w:rsid w:val="00352F94"/>
    <w:rsid w:val="00383B7D"/>
    <w:rsid w:val="00384CBD"/>
    <w:rsid w:val="00385C96"/>
    <w:rsid w:val="003866DA"/>
    <w:rsid w:val="003875F2"/>
    <w:rsid w:val="003A4B78"/>
    <w:rsid w:val="003B1DA2"/>
    <w:rsid w:val="003B614A"/>
    <w:rsid w:val="003C78FC"/>
    <w:rsid w:val="003D46D9"/>
    <w:rsid w:val="003E0FDC"/>
    <w:rsid w:val="0040068A"/>
    <w:rsid w:val="00402357"/>
    <w:rsid w:val="00421184"/>
    <w:rsid w:val="00432C96"/>
    <w:rsid w:val="00437F9D"/>
    <w:rsid w:val="004407BD"/>
    <w:rsid w:val="0044315D"/>
    <w:rsid w:val="004440CD"/>
    <w:rsid w:val="00445BBA"/>
    <w:rsid w:val="00446094"/>
    <w:rsid w:val="00475694"/>
    <w:rsid w:val="0048441A"/>
    <w:rsid w:val="00486E45"/>
    <w:rsid w:val="004A35D5"/>
    <w:rsid w:val="004C4FC7"/>
    <w:rsid w:val="004F6735"/>
    <w:rsid w:val="00542E79"/>
    <w:rsid w:val="00547A06"/>
    <w:rsid w:val="00561403"/>
    <w:rsid w:val="00561B3F"/>
    <w:rsid w:val="005717F9"/>
    <w:rsid w:val="00576155"/>
    <w:rsid w:val="005A24BE"/>
    <w:rsid w:val="005A7764"/>
    <w:rsid w:val="005B1ABD"/>
    <w:rsid w:val="005C1D77"/>
    <w:rsid w:val="005C2811"/>
    <w:rsid w:val="005C546C"/>
    <w:rsid w:val="005E295E"/>
    <w:rsid w:val="005E39A5"/>
    <w:rsid w:val="00612529"/>
    <w:rsid w:val="00624349"/>
    <w:rsid w:val="006434A8"/>
    <w:rsid w:val="00653F85"/>
    <w:rsid w:val="00657C12"/>
    <w:rsid w:val="00661230"/>
    <w:rsid w:val="00665022"/>
    <w:rsid w:val="006779B0"/>
    <w:rsid w:val="0068358B"/>
    <w:rsid w:val="0069346A"/>
    <w:rsid w:val="006A09E2"/>
    <w:rsid w:val="006A24CA"/>
    <w:rsid w:val="006A43B1"/>
    <w:rsid w:val="006A687A"/>
    <w:rsid w:val="006B0DA3"/>
    <w:rsid w:val="006B1949"/>
    <w:rsid w:val="006B63A3"/>
    <w:rsid w:val="006D4B2E"/>
    <w:rsid w:val="007002EF"/>
    <w:rsid w:val="0071165B"/>
    <w:rsid w:val="00712505"/>
    <w:rsid w:val="00717148"/>
    <w:rsid w:val="007361AA"/>
    <w:rsid w:val="0073661E"/>
    <w:rsid w:val="00741E01"/>
    <w:rsid w:val="007535F6"/>
    <w:rsid w:val="00755E97"/>
    <w:rsid w:val="00760CC8"/>
    <w:rsid w:val="00763DBD"/>
    <w:rsid w:val="00771C06"/>
    <w:rsid w:val="0077227C"/>
    <w:rsid w:val="00794FC7"/>
    <w:rsid w:val="007A7F94"/>
    <w:rsid w:val="007B5CCB"/>
    <w:rsid w:val="007C6419"/>
    <w:rsid w:val="007D3D4A"/>
    <w:rsid w:val="00805A9C"/>
    <w:rsid w:val="00810BAC"/>
    <w:rsid w:val="008175F8"/>
    <w:rsid w:val="008254B3"/>
    <w:rsid w:val="00833092"/>
    <w:rsid w:val="00850CCF"/>
    <w:rsid w:val="0085411D"/>
    <w:rsid w:val="008935AD"/>
    <w:rsid w:val="008A1812"/>
    <w:rsid w:val="008B39EB"/>
    <w:rsid w:val="008D0736"/>
    <w:rsid w:val="00901AF9"/>
    <w:rsid w:val="00902C55"/>
    <w:rsid w:val="0095240F"/>
    <w:rsid w:val="0096146F"/>
    <w:rsid w:val="0098313B"/>
    <w:rsid w:val="00985F37"/>
    <w:rsid w:val="009866E1"/>
    <w:rsid w:val="009B09EC"/>
    <w:rsid w:val="009E29FD"/>
    <w:rsid w:val="009F162E"/>
    <w:rsid w:val="00A2556C"/>
    <w:rsid w:val="00A56B6B"/>
    <w:rsid w:val="00A5770F"/>
    <w:rsid w:val="00A63962"/>
    <w:rsid w:val="00A67489"/>
    <w:rsid w:val="00A72C7D"/>
    <w:rsid w:val="00A84703"/>
    <w:rsid w:val="00AA7BB7"/>
    <w:rsid w:val="00AC10EA"/>
    <w:rsid w:val="00AC5AE0"/>
    <w:rsid w:val="00AE3ACE"/>
    <w:rsid w:val="00AF1A5B"/>
    <w:rsid w:val="00B15704"/>
    <w:rsid w:val="00B163D7"/>
    <w:rsid w:val="00B311C8"/>
    <w:rsid w:val="00B31314"/>
    <w:rsid w:val="00B344F3"/>
    <w:rsid w:val="00B71252"/>
    <w:rsid w:val="00B93925"/>
    <w:rsid w:val="00B946E4"/>
    <w:rsid w:val="00BA022C"/>
    <w:rsid w:val="00BC5316"/>
    <w:rsid w:val="00BE6E5F"/>
    <w:rsid w:val="00BF6507"/>
    <w:rsid w:val="00C074AC"/>
    <w:rsid w:val="00C15036"/>
    <w:rsid w:val="00C2051C"/>
    <w:rsid w:val="00C26E31"/>
    <w:rsid w:val="00C3345C"/>
    <w:rsid w:val="00C33EA2"/>
    <w:rsid w:val="00C66450"/>
    <w:rsid w:val="00C72283"/>
    <w:rsid w:val="00C72A32"/>
    <w:rsid w:val="00C8013E"/>
    <w:rsid w:val="00C8768B"/>
    <w:rsid w:val="00CA0CEE"/>
    <w:rsid w:val="00CA369A"/>
    <w:rsid w:val="00CC0A40"/>
    <w:rsid w:val="00CD02D0"/>
    <w:rsid w:val="00CE255C"/>
    <w:rsid w:val="00CE36F3"/>
    <w:rsid w:val="00D06464"/>
    <w:rsid w:val="00D07CC4"/>
    <w:rsid w:val="00D10939"/>
    <w:rsid w:val="00D24F2E"/>
    <w:rsid w:val="00D356D5"/>
    <w:rsid w:val="00D4207F"/>
    <w:rsid w:val="00D6212F"/>
    <w:rsid w:val="00D7221D"/>
    <w:rsid w:val="00D82242"/>
    <w:rsid w:val="00D92C43"/>
    <w:rsid w:val="00DC03AC"/>
    <w:rsid w:val="00DD724E"/>
    <w:rsid w:val="00DE468E"/>
    <w:rsid w:val="00E00093"/>
    <w:rsid w:val="00E15775"/>
    <w:rsid w:val="00E17F58"/>
    <w:rsid w:val="00E73371"/>
    <w:rsid w:val="00E77FC1"/>
    <w:rsid w:val="00E83DE7"/>
    <w:rsid w:val="00E87716"/>
    <w:rsid w:val="00E97BD2"/>
    <w:rsid w:val="00EB1F02"/>
    <w:rsid w:val="00EB404B"/>
    <w:rsid w:val="00EC72F8"/>
    <w:rsid w:val="00ED01DE"/>
    <w:rsid w:val="00ED2FD7"/>
    <w:rsid w:val="00EE2150"/>
    <w:rsid w:val="00EF3C5E"/>
    <w:rsid w:val="00EF5887"/>
    <w:rsid w:val="00F05E2E"/>
    <w:rsid w:val="00F06C5E"/>
    <w:rsid w:val="00F11963"/>
    <w:rsid w:val="00F1663B"/>
    <w:rsid w:val="00F20FEE"/>
    <w:rsid w:val="00F322AF"/>
    <w:rsid w:val="00F3459A"/>
    <w:rsid w:val="00F5450E"/>
    <w:rsid w:val="00F615D4"/>
    <w:rsid w:val="00F657F1"/>
    <w:rsid w:val="00FA21C1"/>
    <w:rsid w:val="00FA6B89"/>
    <w:rsid w:val="00FC48E8"/>
    <w:rsid w:val="00FD08A0"/>
    <w:rsid w:val="00FD76C1"/>
    <w:rsid w:val="00FE39DC"/>
    <w:rsid w:val="00FE5A07"/>
    <w:rsid w:val="00FF17A5"/>
    <w:rsid w:val="05E751FA"/>
    <w:rsid w:val="097B1BDC"/>
    <w:rsid w:val="162B2F73"/>
    <w:rsid w:val="1ADE5FB6"/>
    <w:rsid w:val="1CF43279"/>
    <w:rsid w:val="219C079A"/>
    <w:rsid w:val="23D95BAD"/>
    <w:rsid w:val="24BC6570"/>
    <w:rsid w:val="24CD38FD"/>
    <w:rsid w:val="2B2D2672"/>
    <w:rsid w:val="2DE218BB"/>
    <w:rsid w:val="2EA71AC7"/>
    <w:rsid w:val="327B4664"/>
    <w:rsid w:val="3733423E"/>
    <w:rsid w:val="3B4476E9"/>
    <w:rsid w:val="3CBB4939"/>
    <w:rsid w:val="40DE4605"/>
    <w:rsid w:val="45A82550"/>
    <w:rsid w:val="4C5117D1"/>
    <w:rsid w:val="4CEA4F4B"/>
    <w:rsid w:val="4F521034"/>
    <w:rsid w:val="54112285"/>
    <w:rsid w:val="58233544"/>
    <w:rsid w:val="5AB91158"/>
    <w:rsid w:val="5C631F00"/>
    <w:rsid w:val="5E3775AE"/>
    <w:rsid w:val="5FBC745F"/>
    <w:rsid w:val="64193B64"/>
    <w:rsid w:val="6CEC5603"/>
    <w:rsid w:val="71AB4599"/>
    <w:rsid w:val="73636A4C"/>
    <w:rsid w:val="75E07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6066B413-1E44-414D-91B3-E9F345BD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rPr>
      <w:b/>
      <w:bCs/>
    </w:rPr>
  </w:style>
  <w:style w:type="paragraph" w:styleId="a4">
    <w:name w:val="annotation text"/>
    <w:basedOn w:val="a"/>
    <w:link w:val="a6"/>
    <w:uiPriority w:val="99"/>
    <w:semiHidden/>
    <w:pPr>
      <w:jc w:val="left"/>
    </w:pPr>
  </w:style>
  <w:style w:type="paragraph" w:styleId="a7">
    <w:name w:val="Body Text Indent"/>
    <w:basedOn w:val="a"/>
    <w:link w:val="a8"/>
    <w:uiPriority w:val="99"/>
    <w:qFormat/>
    <w:pPr>
      <w:autoSpaceDE w:val="0"/>
      <w:autoSpaceDN w:val="0"/>
      <w:spacing w:line="360" w:lineRule="auto"/>
      <w:ind w:firstLineChars="100" w:firstLine="210"/>
      <w:textAlignment w:val="bottom"/>
    </w:pPr>
  </w:style>
  <w:style w:type="paragraph" w:styleId="a9">
    <w:name w:val="Balloon Text"/>
    <w:basedOn w:val="a"/>
    <w:link w:val="aa"/>
    <w:uiPriority w:val="99"/>
    <w:semiHidden/>
    <w:qFormat/>
    <w:rPr>
      <w:sz w:val="18"/>
      <w:szCs w:val="18"/>
    </w:rPr>
  </w:style>
  <w:style w:type="paragraph" w:styleId="ab">
    <w:name w:val="footer"/>
    <w:basedOn w:val="a"/>
    <w:link w:val="ac"/>
    <w:uiPriority w:val="99"/>
    <w:pPr>
      <w:tabs>
        <w:tab w:val="center" w:pos="4153"/>
        <w:tab w:val="right" w:pos="8306"/>
      </w:tabs>
      <w:snapToGrid w:val="0"/>
      <w:jc w:val="left"/>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rFonts w:ascii="Calibri" w:hAnsi="Calibri" w:cs="Calibri"/>
      <w:sz w:val="18"/>
      <w:szCs w:val="18"/>
    </w:rPr>
  </w:style>
  <w:style w:type="character" w:styleId="af">
    <w:name w:val="page number"/>
    <w:basedOn w:val="a0"/>
    <w:uiPriority w:val="99"/>
    <w:qFormat/>
  </w:style>
  <w:style w:type="character" w:styleId="af0">
    <w:name w:val="annotation reference"/>
    <w:uiPriority w:val="99"/>
    <w:semiHidden/>
    <w:qFormat/>
    <w:rPr>
      <w:sz w:val="21"/>
      <w:szCs w:val="21"/>
    </w:rPr>
  </w:style>
  <w:style w:type="table" w:styleId="af1">
    <w:name w:val="Table Grid"/>
    <w:basedOn w:val="a1"/>
    <w:uiPriority w:val="99"/>
    <w:lock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正文文本缩进 字符"/>
    <w:link w:val="a7"/>
    <w:uiPriority w:val="99"/>
    <w:qFormat/>
    <w:locked/>
    <w:rPr>
      <w:rFonts w:ascii="Times New Roman" w:eastAsia="宋体" w:hAnsi="Times New Roman" w:cs="Times New Roman"/>
      <w:sz w:val="20"/>
      <w:szCs w:val="20"/>
    </w:rPr>
  </w:style>
  <w:style w:type="character" w:customStyle="1" w:styleId="aa">
    <w:name w:val="批注框文本 字符"/>
    <w:link w:val="a9"/>
    <w:uiPriority w:val="99"/>
    <w:semiHidden/>
    <w:qFormat/>
    <w:locked/>
    <w:rPr>
      <w:kern w:val="2"/>
      <w:sz w:val="18"/>
      <w:szCs w:val="18"/>
    </w:rPr>
  </w:style>
  <w:style w:type="character" w:customStyle="1" w:styleId="ac">
    <w:name w:val="页脚 字符"/>
    <w:link w:val="ab"/>
    <w:uiPriority w:val="99"/>
    <w:qFormat/>
    <w:locked/>
    <w:rPr>
      <w:rFonts w:ascii="Times New Roman" w:eastAsia="宋体" w:hAnsi="Times New Roman" w:cs="Times New Roman"/>
      <w:sz w:val="18"/>
      <w:szCs w:val="18"/>
    </w:rPr>
  </w:style>
  <w:style w:type="character" w:customStyle="1" w:styleId="ae">
    <w:name w:val="页眉 字符"/>
    <w:link w:val="ad"/>
    <w:uiPriority w:val="99"/>
    <w:semiHidden/>
    <w:qFormat/>
    <w:locked/>
    <w:rPr>
      <w:rFonts w:ascii="Times New Roman" w:eastAsia="宋体" w:hAnsi="Times New Roman" w:cs="Times New Roman"/>
      <w:sz w:val="18"/>
      <w:szCs w:val="18"/>
    </w:rPr>
  </w:style>
  <w:style w:type="character" w:customStyle="1" w:styleId="Char">
    <w:name w:val="页眉 Char"/>
    <w:uiPriority w:val="99"/>
    <w:rPr>
      <w:sz w:val="18"/>
      <w:szCs w:val="18"/>
    </w:rPr>
  </w:style>
  <w:style w:type="character" w:customStyle="1" w:styleId="font112">
    <w:name w:val="font112"/>
    <w:uiPriority w:val="99"/>
    <w:rPr>
      <w:rFonts w:ascii="宋体" w:eastAsia="宋体" w:hAnsi="宋体" w:cs="宋体"/>
      <w:b/>
      <w:bCs/>
      <w:color w:val="000000"/>
      <w:sz w:val="18"/>
      <w:szCs w:val="18"/>
      <w:u w:val="none"/>
    </w:rPr>
  </w:style>
  <w:style w:type="character" w:customStyle="1" w:styleId="font31">
    <w:name w:val="font31"/>
    <w:uiPriority w:val="99"/>
    <w:qFormat/>
    <w:rPr>
      <w:rFonts w:ascii="Verdana" w:hAnsi="Verdana" w:cs="Verdana"/>
      <w:b/>
      <w:bCs/>
      <w:color w:val="000000"/>
      <w:sz w:val="18"/>
      <w:szCs w:val="18"/>
      <w:u w:val="none"/>
    </w:rPr>
  </w:style>
  <w:style w:type="character" w:customStyle="1" w:styleId="font131">
    <w:name w:val="font131"/>
    <w:uiPriority w:val="99"/>
    <w:rPr>
      <w:rFonts w:ascii="宋体" w:eastAsia="宋体" w:hAnsi="宋体" w:cs="宋体"/>
      <w:color w:val="000000"/>
      <w:sz w:val="18"/>
      <w:szCs w:val="18"/>
      <w:u w:val="none"/>
    </w:rPr>
  </w:style>
  <w:style w:type="character" w:customStyle="1" w:styleId="font121">
    <w:name w:val="font121"/>
    <w:uiPriority w:val="99"/>
    <w:rPr>
      <w:rFonts w:ascii="Verdana" w:hAnsi="Verdana" w:cs="Verdana"/>
      <w:color w:val="000000"/>
      <w:sz w:val="18"/>
      <w:szCs w:val="18"/>
      <w:u w:val="none"/>
    </w:rPr>
  </w:style>
  <w:style w:type="character" w:customStyle="1" w:styleId="font41">
    <w:name w:val="font41"/>
    <w:uiPriority w:val="99"/>
    <w:rPr>
      <w:rFonts w:ascii="宋体" w:eastAsia="宋体" w:hAnsi="宋体" w:cs="宋体"/>
      <w:color w:val="000000"/>
      <w:sz w:val="18"/>
      <w:szCs w:val="18"/>
      <w:u w:val="none"/>
    </w:rPr>
  </w:style>
  <w:style w:type="character" w:customStyle="1" w:styleId="font61">
    <w:name w:val="font61"/>
    <w:uiPriority w:val="99"/>
    <w:qFormat/>
    <w:rPr>
      <w:rFonts w:ascii="宋体" w:eastAsia="宋体" w:hAnsi="宋体" w:cs="宋体"/>
      <w:color w:val="000000"/>
      <w:sz w:val="18"/>
      <w:szCs w:val="18"/>
      <w:u w:val="none"/>
    </w:rPr>
  </w:style>
  <w:style w:type="character" w:customStyle="1" w:styleId="font141">
    <w:name w:val="font141"/>
    <w:uiPriority w:val="99"/>
    <w:qFormat/>
    <w:rPr>
      <w:rFonts w:ascii="Verdana" w:hAnsi="Verdana" w:cs="Verdana"/>
      <w:color w:val="000000"/>
      <w:sz w:val="18"/>
      <w:szCs w:val="18"/>
      <w:u w:val="none"/>
    </w:rPr>
  </w:style>
  <w:style w:type="character" w:customStyle="1" w:styleId="font91">
    <w:name w:val="font91"/>
    <w:uiPriority w:val="99"/>
    <w:qFormat/>
    <w:rPr>
      <w:rFonts w:ascii="宋体" w:eastAsia="宋体" w:hAnsi="宋体" w:cs="宋体"/>
      <w:b/>
      <w:bCs/>
      <w:color w:val="000000"/>
      <w:sz w:val="18"/>
      <w:szCs w:val="18"/>
      <w:u w:val="none"/>
    </w:rPr>
  </w:style>
  <w:style w:type="character" w:customStyle="1" w:styleId="font21">
    <w:name w:val="font21"/>
    <w:uiPriority w:val="99"/>
    <w:qFormat/>
    <w:rPr>
      <w:rFonts w:ascii="Verdana" w:hAnsi="Verdana" w:cs="Verdana"/>
      <w:b/>
      <w:bCs/>
      <w:color w:val="000000"/>
      <w:sz w:val="18"/>
      <w:szCs w:val="18"/>
      <w:u w:val="none"/>
    </w:rPr>
  </w:style>
  <w:style w:type="character" w:customStyle="1" w:styleId="font51">
    <w:name w:val="font51"/>
    <w:uiPriority w:val="99"/>
    <w:rPr>
      <w:rFonts w:ascii="宋体" w:eastAsia="宋体" w:hAnsi="宋体" w:cs="宋体"/>
      <w:color w:val="000000"/>
      <w:sz w:val="18"/>
      <w:szCs w:val="18"/>
      <w:u w:val="none"/>
    </w:rPr>
  </w:style>
  <w:style w:type="character" w:customStyle="1" w:styleId="font71">
    <w:name w:val="font71"/>
    <w:uiPriority w:val="99"/>
    <w:qFormat/>
    <w:rPr>
      <w:rFonts w:ascii="宋体" w:eastAsia="宋体" w:hAnsi="宋体" w:cs="宋体"/>
      <w:b/>
      <w:bCs/>
      <w:color w:val="000000"/>
      <w:sz w:val="20"/>
      <w:szCs w:val="20"/>
      <w:u w:val="none"/>
    </w:rPr>
  </w:style>
  <w:style w:type="character" w:customStyle="1" w:styleId="font01">
    <w:name w:val="font01"/>
    <w:uiPriority w:val="99"/>
    <w:rPr>
      <w:rFonts w:ascii="宋体" w:eastAsia="宋体" w:hAnsi="宋体" w:cs="宋体"/>
      <w:b/>
      <w:bCs/>
      <w:color w:val="000000"/>
      <w:sz w:val="20"/>
      <w:szCs w:val="20"/>
      <w:u w:val="none"/>
    </w:rPr>
  </w:style>
  <w:style w:type="character" w:customStyle="1" w:styleId="font11">
    <w:name w:val="font11"/>
    <w:uiPriority w:val="99"/>
    <w:qFormat/>
    <w:rPr>
      <w:rFonts w:ascii="Verdana" w:hAnsi="Verdana" w:cs="Verdana"/>
      <w:b/>
      <w:bCs/>
      <w:color w:val="000000"/>
      <w:sz w:val="20"/>
      <w:szCs w:val="20"/>
      <w:u w:val="none"/>
    </w:rPr>
  </w:style>
  <w:style w:type="paragraph" w:styleId="af2">
    <w:name w:val="List Paragraph"/>
    <w:basedOn w:val="a"/>
    <w:uiPriority w:val="99"/>
    <w:qFormat/>
    <w:pPr>
      <w:ind w:firstLineChars="200" w:firstLine="420"/>
    </w:pPr>
  </w:style>
  <w:style w:type="character" w:customStyle="1" w:styleId="a6">
    <w:name w:val="批注文字 字符"/>
    <w:link w:val="a4"/>
    <w:uiPriority w:val="99"/>
    <w:semiHidden/>
    <w:locked/>
    <w:rPr>
      <w:sz w:val="21"/>
      <w:szCs w:val="21"/>
    </w:rPr>
  </w:style>
  <w:style w:type="character" w:customStyle="1" w:styleId="a5">
    <w:name w:val="批注主题 字符"/>
    <w:link w:val="a3"/>
    <w:uiPriority w:val="99"/>
    <w:semiHidden/>
    <w:locked/>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5595</TotalTime>
  <Pages>3</Pages>
  <Words>198</Words>
  <Characters>1134</Characters>
  <Application>Microsoft Office Word</Application>
  <DocSecurity>0</DocSecurity>
  <Lines>9</Lines>
  <Paragraphs>2</Paragraphs>
  <ScaleCrop>false</ScaleCrop>
  <Company>Microsoft</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合同号：</dc:title>
  <dc:creator>hf</dc:creator>
  <cp:lastModifiedBy>new_ak47only@sina.com</cp:lastModifiedBy>
  <cp:revision>36</cp:revision>
  <cp:lastPrinted>2018-09-07T06:54:00Z</cp:lastPrinted>
  <dcterms:created xsi:type="dcterms:W3CDTF">2018-08-28T03:46:00Z</dcterms:created>
  <dcterms:modified xsi:type="dcterms:W3CDTF">2019-06-06T07:05:00Z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